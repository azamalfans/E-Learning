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32" w:rsidRPr="00FE7D32" w:rsidRDefault="00FE7D32" w:rsidP="00FE7D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E7D32">
        <w:rPr>
          <w:rFonts w:ascii="Times New Roman" w:eastAsia="Times New Roman" w:hAnsi="Times New Roman" w:cs="Times New Roman"/>
          <w:b/>
          <w:bCs/>
          <w:sz w:val="36"/>
          <w:szCs w:val="36"/>
        </w:rPr>
        <w:t>Pengertian</w:t>
      </w:r>
      <w:proofErr w:type="spellEnd"/>
      <w:r w:rsidRPr="00FE7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b/>
          <w:bCs/>
          <w:sz w:val="36"/>
          <w:szCs w:val="36"/>
        </w:rPr>
        <w:t>Jaringan</w:t>
      </w:r>
      <w:proofErr w:type="spellEnd"/>
      <w:r w:rsidRPr="00FE7D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b/>
          <w:bCs/>
          <w:sz w:val="36"/>
          <w:szCs w:val="36"/>
        </w:rPr>
        <w:t>Hewan</w:t>
      </w:r>
      <w:proofErr w:type="spellEnd"/>
    </w:p>
    <w:p w:rsidR="00FE7D32" w:rsidRPr="00FE7D32" w:rsidRDefault="00FE7D32" w:rsidP="00FE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E7D3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organ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E7D3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organ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7D32" w:rsidRPr="00FE7D32" w:rsidRDefault="00FE7D32" w:rsidP="00FE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7D3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bagian-bagian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7D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membahasnya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setruktur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7D32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E7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1" w:author="Unknown"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terdapat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empat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membentuk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suatu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tersebut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    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epithelium,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ikat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Satu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persatu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struktur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kita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bahas</w:t>
        </w:r>
        <w:proofErr w:type="spellEnd"/>
        <w:r w:rsidRPr="00FE7D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1"/>
        <w:rPr>
          <w:ins w:id="2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ins w:id="3" w:author="Unknown"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Gambar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Saraf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r w:rsidRPr="00FE7D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6780" cy="3352800"/>
            <wp:effectExtent l="19050" t="0" r="7620" b="0"/>
            <wp:docPr id="16" name="Picture 16" descr="Struktur Jaringan He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ktur Jaringan Hew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32" w:rsidRPr="00FE7D32" w:rsidRDefault="00FE7D32" w:rsidP="00FE7D32">
      <w:pPr>
        <w:spacing w:before="100" w:beforeAutospacing="1" w:after="100" w:afterAutospacing="1" w:line="240" w:lineRule="auto"/>
        <w:outlineLvl w:val="1"/>
        <w:rPr>
          <w:ins w:id="5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ins w:id="6" w:author="Unknown"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Struktur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Hewan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2"/>
        <w:rPr>
          <w:ins w:id="7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8" w:author="Unknown"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1.     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 Epithelium</w:t>
        </w:r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0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epithelium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menutupi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membatasi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pemukaan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batang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organ,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rongga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saluran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terletak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didalam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Epithelium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pipih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berfungsi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melindungi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membungkus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terletak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bawahnya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fungsi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epithelium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menerima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rangsang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indera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2"/>
        <w:rPr>
          <w:ins w:id="11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12" w:author="Unknown"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lastRenderedPageBreak/>
          <w:t xml:space="preserve">2.     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Ikat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4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ikat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berdasarkan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letak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strukturnya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Mempunyai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fungsi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menghubungkan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antar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penunjang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berperan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suhu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mekanisme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pertahanan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regenerasi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Ciri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mendasar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terdiri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interseluler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diantara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sebut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matriks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Matrik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serat-serat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teratur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bentuknya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2"/>
        <w:rPr>
          <w:ins w:id="15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16" w:author="Unknown"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3.     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Otot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8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sama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manusia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serat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tersusun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bertugas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menggerakkan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anggota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proses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geraknya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sadar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sadar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Serat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mengandung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flamen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(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benang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)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aktin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myosin.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Aktin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myosin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kontraktil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member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kemampuan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memanjang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memendekkan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terbagi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3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polos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jantung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3"/>
        <w:rPr>
          <w:ins w:id="19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ins w:id="20" w:author="Unknown"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proofErr w:type="gram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(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rangka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)</w:t>
        </w:r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22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membentuk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daging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tersusun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silindris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panjang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mempunyai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cabang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ujungnya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dibawah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kesadaran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gunakan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terus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menerus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mengalami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kelelahan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Sel-selnya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mengandung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saraf-saraf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berasal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system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pusat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berkontraksi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secara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kuat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Otot-otot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temukan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sebagian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besar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rangka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3"/>
        <w:rPr>
          <w:ins w:id="23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ins w:id="24" w:author="Unknown"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  <w:proofErr w:type="gram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Polos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26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Sel-sel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polos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berbentuk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gelendong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panjang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20-500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milimikron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Intiselnya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terletak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bagian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tengah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sel.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Kontraksi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polos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dipengaruhi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oleh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saraf-saraf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berasal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otonom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3"/>
        <w:rPr>
          <w:ins w:id="27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ins w:id="28" w:author="Unknown"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</w:t>
        </w:r>
        <w:proofErr w:type="gram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Jantung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0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jantung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gabungan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polos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jantung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keadaan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susunannya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memperlihatkan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susunan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lurik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cara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kerjanya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polos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berkontraksi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secara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ritmis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otomatis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2"/>
        <w:rPr>
          <w:ins w:id="31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2" w:author="Unknown"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4.     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Saraf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4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membentuk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keinginannya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manusia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peka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keadaan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sekitar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mengendalikan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otot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gerak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hewan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sehari-hari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terdiri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saraf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sebut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neuron.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kelangsungan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hidupnya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neuron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mendapatkan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suplai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melalui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neuroglia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terdapat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disekitarnya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Neuron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mempunyai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sel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, dendrite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neurit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(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akson</w:t>
        </w:r>
        <w:proofErr w:type="spellEnd"/>
        <w:proofErr w:type="gram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).</w:t>
        </w:r>
      </w:ins>
    </w:p>
    <w:p w:rsidR="00FE7D32" w:rsidRPr="00FE7D32" w:rsidRDefault="00FE7D32" w:rsidP="00FE7D32">
      <w:pPr>
        <w:spacing w:before="100" w:beforeAutospacing="1" w:after="100" w:afterAutospacing="1" w:line="240" w:lineRule="auto"/>
        <w:outlineLvl w:val="1"/>
        <w:rPr>
          <w:ins w:id="35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ins w:id="36" w:author="Unknown"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lastRenderedPageBreak/>
          <w:t>Contoh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Hewan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8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Berikut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contoh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seekor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anjing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D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4380" cy="3261360"/>
            <wp:effectExtent l="19050" t="0" r="7620" b="0"/>
            <wp:docPr id="17" name="Picture 17" descr="contoh jaringan hewan an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oh jaringan hewan anj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32" w:rsidRPr="00FE7D32" w:rsidRDefault="00FE7D32" w:rsidP="00FE7D32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0" w:author="Unknown"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Berikut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contoh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jaringan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seekor</w:t>
        </w:r>
        <w:proofErr w:type="spellEnd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E7D32">
          <w:rPr>
            <w:rFonts w:ascii="Times New Roman" w:eastAsia="Times New Roman" w:hAnsi="Times New Roman" w:cs="Times New Roman"/>
            <w:sz w:val="24"/>
            <w:szCs w:val="24"/>
          </w:rPr>
          <w:t>monyet</w:t>
        </w:r>
        <w:proofErr w:type="spellEnd"/>
      </w:ins>
    </w:p>
    <w:p w:rsidR="00FE7D32" w:rsidRPr="00FE7D32" w:rsidRDefault="00FE7D32" w:rsidP="00FE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D32" w:rsidRPr="00FE7D32" w:rsidRDefault="00FE7D32" w:rsidP="00FE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579" w:rsidRPr="00FE7D32" w:rsidRDefault="00FE7D32" w:rsidP="00FE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86200" cy="4533900"/>
            <wp:effectExtent l="19050" t="0" r="0" b="0"/>
            <wp:docPr id="18" name="Picture 18" descr="https://rumus.co.id/wp-content/uploads/2018/11/Gambar-Jaringan-Sara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umus.co.id/wp-content/uploads/2018/11/Gambar-Jaringan-Saraf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579" w:rsidRPr="00FE7D32" w:rsidSect="00E34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D32"/>
    <w:rsid w:val="00E34579"/>
    <w:rsid w:val="00FE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79"/>
  </w:style>
  <w:style w:type="paragraph" w:styleId="Heading2">
    <w:name w:val="heading 2"/>
    <w:basedOn w:val="Normal"/>
    <w:link w:val="Heading2Char"/>
    <w:uiPriority w:val="9"/>
    <w:qFormat/>
    <w:rsid w:val="00FE7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7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7D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D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7D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7D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z-toc-section">
    <w:name w:val="ez-toc-section"/>
    <w:basedOn w:val="DefaultParagraphFont"/>
    <w:rsid w:val="00FE7D32"/>
  </w:style>
  <w:style w:type="paragraph" w:styleId="NormalWeb">
    <w:name w:val="Normal (Web)"/>
    <w:basedOn w:val="Normal"/>
    <w:uiPriority w:val="99"/>
    <w:semiHidden/>
    <w:unhideWhenUsed/>
    <w:rsid w:val="00FE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title">
    <w:name w:val="entry-title"/>
    <w:basedOn w:val="Normal"/>
    <w:rsid w:val="00FE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D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2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527</Words>
  <Characters>3008</Characters>
  <Application>Microsoft Office Word</Application>
  <DocSecurity>0</DocSecurity>
  <Lines>25</Lines>
  <Paragraphs>7</Paragraphs>
  <ScaleCrop>false</ScaleCrop>
  <Company>Grizli777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2019-11-19T00:33:00Z</dcterms:created>
  <dcterms:modified xsi:type="dcterms:W3CDTF">2019-11-19T00:38:00Z</dcterms:modified>
</cp:coreProperties>
</file>