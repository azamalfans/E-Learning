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566" w:rsidRPr="000D0566" w:rsidRDefault="000D0566" w:rsidP="000D0566">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7703764221865273070"/>
      <w:bookmarkEnd w:id="0"/>
      <w:r w:rsidRPr="000D0566">
        <w:rPr>
          <w:rFonts w:ascii="Times New Roman" w:eastAsia="Times New Roman" w:hAnsi="Times New Roman" w:cs="Times New Roman"/>
          <w:b/>
          <w:bCs/>
          <w:kern w:val="36"/>
          <w:sz w:val="48"/>
          <w:szCs w:val="48"/>
        </w:rPr>
        <w:t>Stru</w:t>
      </w:r>
      <w:r>
        <w:rPr>
          <w:rFonts w:ascii="Times New Roman" w:eastAsia="Times New Roman" w:hAnsi="Times New Roman" w:cs="Times New Roman"/>
          <w:b/>
          <w:bCs/>
          <w:kern w:val="36"/>
          <w:sz w:val="48"/>
          <w:szCs w:val="48"/>
        </w:rPr>
        <w:t xml:space="preserve">ktur dan Fungsi Sel Pada Sistem </w:t>
      </w:r>
      <w:r w:rsidRPr="000D0566">
        <w:rPr>
          <w:rFonts w:ascii="Times New Roman" w:eastAsia="Times New Roman" w:hAnsi="Times New Roman" w:cs="Times New Roman"/>
          <w:b/>
          <w:bCs/>
          <w:kern w:val="36"/>
          <w:sz w:val="48"/>
          <w:szCs w:val="48"/>
        </w:rPr>
        <w:t xml:space="preserve">Pencernaan </w:t>
      </w:r>
    </w:p>
    <w:p w:rsidR="000D0566" w:rsidRPr="000D0566" w:rsidRDefault="000D0566" w:rsidP="000D0566">
      <w:pPr>
        <w:spacing w:before="100" w:beforeAutospacing="1" w:after="100" w:afterAutospacing="1" w:line="240" w:lineRule="auto"/>
        <w:outlineLvl w:val="1"/>
        <w:rPr>
          <w:ins w:id="1" w:author="Unknown"/>
          <w:rFonts w:ascii="Times New Roman" w:eastAsia="Times New Roman" w:hAnsi="Times New Roman" w:cs="Times New Roman"/>
          <w:b/>
          <w:bCs/>
          <w:sz w:val="36"/>
          <w:szCs w:val="36"/>
        </w:rPr>
      </w:pPr>
      <w:ins w:id="2" w:author="Unknown">
        <w:r w:rsidRPr="000D0566">
          <w:rPr>
            <w:rFonts w:ascii="Times New Roman" w:eastAsia="Times New Roman" w:hAnsi="Times New Roman" w:cs="Times New Roman"/>
            <w:b/>
            <w:bCs/>
            <w:sz w:val="24"/>
            <w:szCs w:val="24"/>
          </w:rPr>
          <w:t>Sistem Pencernaan Makanan - </w:t>
        </w:r>
        <w:r w:rsidRPr="000D0566">
          <w:rPr>
            <w:rFonts w:ascii="Times New Roman" w:eastAsia="Times New Roman" w:hAnsi="Times New Roman" w:cs="Times New Roman"/>
            <w:b/>
            <w:bCs/>
            <w:sz w:val="24"/>
            <w:szCs w:val="24"/>
            <w:shd w:val="clear" w:color="auto" w:fill="FFFFFF"/>
          </w:rPr>
          <w:t>Makanan adalah bahan-bahan yang diperlukan tubuh supaya tetap hidup.</w:t>
        </w:r>
      </w:ins>
    </w:p>
    <w:p w:rsidR="000D0566" w:rsidRPr="000D0566" w:rsidRDefault="000D0566" w:rsidP="000D0566">
      <w:pPr>
        <w:spacing w:after="0" w:line="240" w:lineRule="auto"/>
        <w:rPr>
          <w:ins w:id="3" w:author="Unknown"/>
          <w:rFonts w:ascii="Times New Roman" w:eastAsia="Times New Roman" w:hAnsi="Times New Roman" w:cs="Times New Roman"/>
          <w:sz w:val="24"/>
          <w:szCs w:val="24"/>
        </w:rPr>
      </w:pPr>
    </w:p>
    <w:p w:rsidR="000D0566" w:rsidRPr="000D0566" w:rsidRDefault="000D0566" w:rsidP="000D0566">
      <w:pPr>
        <w:numPr>
          <w:ilvl w:val="0"/>
          <w:numId w:val="1"/>
        </w:num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0D0566">
          <w:rPr>
            <w:rFonts w:ascii="Times New Roman" w:eastAsia="Times New Roman" w:hAnsi="Times New Roman" w:cs="Times New Roman"/>
            <w:sz w:val="24"/>
            <w:szCs w:val="24"/>
            <w:shd w:val="clear" w:color="auto" w:fill="FFFFFF"/>
          </w:rPr>
          <w:t> Makanan itu akan dimasukkan ke dalam tubuh melalui sistem pencernaan makanan</w:t>
        </w:r>
      </w:ins>
    </w:p>
    <w:p w:rsidR="000D0566" w:rsidRPr="000D0566" w:rsidRDefault="000D0566" w:rsidP="000D0566">
      <w:pPr>
        <w:numPr>
          <w:ilvl w:val="0"/>
          <w:numId w:val="1"/>
        </w:num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0D0566">
          <w:rPr>
            <w:rFonts w:ascii="Times New Roman" w:eastAsia="Times New Roman" w:hAnsi="Times New Roman" w:cs="Times New Roman"/>
            <w:sz w:val="24"/>
            <w:szCs w:val="24"/>
            <w:shd w:val="clear" w:color="auto" w:fill="FFFFFF"/>
          </w:rPr>
          <w:t> System pencernaan makanan itu berupa organ organ yang berbentuk saluran ( Tractus digestivus ) dan organ yang berupa kelenjar yang tidak dilalui makanan</w:t>
        </w:r>
      </w:ins>
    </w:p>
    <w:p w:rsidR="000D0566" w:rsidRPr="000D0566" w:rsidRDefault="000D0566" w:rsidP="000D0566">
      <w:pPr>
        <w:numPr>
          <w:ilvl w:val="0"/>
          <w:numId w:val="1"/>
        </w:num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0D0566">
          <w:rPr>
            <w:rFonts w:ascii="Times New Roman" w:eastAsia="Times New Roman" w:hAnsi="Times New Roman" w:cs="Times New Roman"/>
            <w:sz w:val="24"/>
            <w:szCs w:val="24"/>
            <w:shd w:val="clear" w:color="auto" w:fill="FFFFFF"/>
          </w:rPr>
          <w:t> Makanan yang diperlukan oleh tubuh harus memenuhi syarat-syarat kesehatan, meliputi :</w:t>
        </w:r>
      </w:ins>
    </w:p>
    <w:p w:rsidR="000D0566" w:rsidRPr="000D0566" w:rsidRDefault="000D0566" w:rsidP="000D0566">
      <w:pPr>
        <w:spacing w:after="0" w:line="240" w:lineRule="auto"/>
        <w:rPr>
          <w:ins w:id="10" w:author="Unknown"/>
          <w:rFonts w:ascii="Times New Roman" w:eastAsia="Times New Roman" w:hAnsi="Times New Roman" w:cs="Times New Roman"/>
          <w:sz w:val="24"/>
          <w:szCs w:val="24"/>
        </w:rPr>
      </w:pPr>
    </w:p>
    <w:p w:rsidR="000D0566" w:rsidRPr="000D0566" w:rsidRDefault="000D0566" w:rsidP="000D0566">
      <w:pPr>
        <w:numPr>
          <w:ilvl w:val="0"/>
          <w:numId w:val="2"/>
        </w:numPr>
        <w:spacing w:before="100" w:beforeAutospacing="1" w:after="100" w:afterAutospacing="1" w:line="216" w:lineRule="atLeast"/>
        <w:rPr>
          <w:ins w:id="11" w:author="Unknown"/>
          <w:rFonts w:ascii="Times New Roman" w:eastAsia="Times New Roman" w:hAnsi="Times New Roman" w:cs="Times New Roman"/>
          <w:sz w:val="24"/>
          <w:szCs w:val="24"/>
          <w:shd w:val="clear" w:color="auto" w:fill="FFFFFF"/>
        </w:rPr>
      </w:pPr>
      <w:ins w:id="12" w:author="Unknown">
        <w:r w:rsidRPr="000D0566">
          <w:rPr>
            <w:rFonts w:ascii="Times New Roman" w:eastAsia="Times New Roman" w:hAnsi="Times New Roman" w:cs="Times New Roman"/>
            <w:sz w:val="24"/>
            <w:szCs w:val="24"/>
            <w:shd w:val="clear" w:color="auto" w:fill="FFFFFF"/>
          </w:rPr>
          <w:t>makanan harus hygienes, artinya tidak mengandung kuman penyakit dan zat racun</w:t>
        </w:r>
      </w:ins>
    </w:p>
    <w:p w:rsidR="000D0566" w:rsidRPr="000D0566" w:rsidRDefault="000D0566" w:rsidP="000D0566">
      <w:pPr>
        <w:numPr>
          <w:ilvl w:val="0"/>
          <w:numId w:val="2"/>
        </w:numPr>
        <w:spacing w:before="100" w:beforeAutospacing="1" w:after="100" w:afterAutospacing="1" w:line="216" w:lineRule="atLeast"/>
        <w:rPr>
          <w:ins w:id="13" w:author="Unknown"/>
          <w:rFonts w:ascii="Times New Roman" w:eastAsia="Times New Roman" w:hAnsi="Times New Roman" w:cs="Times New Roman"/>
          <w:sz w:val="24"/>
          <w:szCs w:val="24"/>
          <w:shd w:val="clear" w:color="auto" w:fill="FFFFFF"/>
        </w:rPr>
      </w:pPr>
      <w:ins w:id="14" w:author="Unknown">
        <w:r w:rsidRPr="000D0566">
          <w:rPr>
            <w:rFonts w:ascii="Times New Roman" w:eastAsia="Times New Roman" w:hAnsi="Times New Roman" w:cs="Times New Roman"/>
            <w:sz w:val="24"/>
            <w:szCs w:val="24"/>
            <w:shd w:val="clear" w:color="auto" w:fill="FFFFFF"/>
          </w:rPr>
          <w:t>makanan harus bergizi, yaitu cukup mengandung karbohidrat, protein, lemak, mineral, vitamin dan air makanan harus mudah dicerna oleh alat pencernaan</w:t>
        </w:r>
      </w:ins>
    </w:p>
    <w:p w:rsidR="000D0566" w:rsidRPr="000D0566" w:rsidRDefault="000D0566" w:rsidP="000D0566">
      <w:pPr>
        <w:numPr>
          <w:ilvl w:val="0"/>
          <w:numId w:val="3"/>
        </w:numPr>
        <w:spacing w:before="100" w:beforeAutospacing="1" w:after="100" w:afterAutospacing="1" w:line="216" w:lineRule="atLeast"/>
        <w:rPr>
          <w:ins w:id="15" w:author="Unknown"/>
          <w:rFonts w:ascii="Times New Roman" w:eastAsia="Times New Roman" w:hAnsi="Times New Roman" w:cs="Times New Roman"/>
          <w:sz w:val="24"/>
          <w:szCs w:val="24"/>
          <w:shd w:val="clear" w:color="auto" w:fill="FFFFFF"/>
        </w:rPr>
      </w:pPr>
      <w:ins w:id="16" w:author="Unknown">
        <w:r w:rsidRPr="000D0566">
          <w:rPr>
            <w:rFonts w:ascii="Times New Roman" w:eastAsia="Times New Roman" w:hAnsi="Times New Roman" w:cs="Times New Roman"/>
            <w:sz w:val="24"/>
            <w:szCs w:val="24"/>
            <w:shd w:val="clear" w:color="auto" w:fill="FFFFFF"/>
          </w:rPr>
          <w:t> fungsi makanan bagi tubuh manusia :</w:t>
        </w:r>
      </w:ins>
    </w:p>
    <w:p w:rsidR="000D0566" w:rsidRPr="000D0566" w:rsidRDefault="000D0566" w:rsidP="000D0566">
      <w:pPr>
        <w:numPr>
          <w:ilvl w:val="0"/>
          <w:numId w:val="4"/>
        </w:numPr>
        <w:spacing w:before="100" w:beforeAutospacing="1" w:after="100" w:afterAutospacing="1" w:line="216" w:lineRule="atLeast"/>
        <w:rPr>
          <w:ins w:id="17" w:author="Unknown"/>
          <w:rFonts w:ascii="Times New Roman" w:eastAsia="Times New Roman" w:hAnsi="Times New Roman" w:cs="Times New Roman"/>
          <w:sz w:val="24"/>
          <w:szCs w:val="24"/>
          <w:shd w:val="clear" w:color="auto" w:fill="FFFFFF"/>
        </w:rPr>
      </w:pPr>
      <w:ins w:id="18" w:author="Unknown">
        <w:r w:rsidRPr="000D0566">
          <w:rPr>
            <w:rFonts w:ascii="Times New Roman" w:eastAsia="Times New Roman" w:hAnsi="Times New Roman" w:cs="Times New Roman"/>
            <w:sz w:val="24"/>
            <w:szCs w:val="24"/>
            <w:shd w:val="clear" w:color="auto" w:fill="FFFFFF"/>
          </w:rPr>
          <w:t>sebagai penyedia energi : karbohidrat 4,1 kalori, protein 4,1 kalori, lemak 9,3 kalori</w:t>
        </w:r>
      </w:ins>
    </w:p>
    <w:p w:rsidR="000D0566" w:rsidRPr="000D0566" w:rsidRDefault="000D0566" w:rsidP="000D0566">
      <w:pPr>
        <w:numPr>
          <w:ilvl w:val="0"/>
          <w:numId w:val="4"/>
        </w:numPr>
        <w:spacing w:before="100" w:beforeAutospacing="1" w:after="100" w:afterAutospacing="1" w:line="216" w:lineRule="atLeast"/>
        <w:rPr>
          <w:ins w:id="19" w:author="Unknown"/>
          <w:rFonts w:ascii="Times New Roman" w:eastAsia="Times New Roman" w:hAnsi="Times New Roman" w:cs="Times New Roman"/>
          <w:sz w:val="24"/>
          <w:szCs w:val="24"/>
          <w:shd w:val="clear" w:color="auto" w:fill="FFFFFF"/>
        </w:rPr>
      </w:pPr>
      <w:ins w:id="20" w:author="Unknown">
        <w:r w:rsidRPr="000D0566">
          <w:rPr>
            <w:rFonts w:ascii="Times New Roman" w:eastAsia="Times New Roman" w:hAnsi="Times New Roman" w:cs="Times New Roman"/>
            <w:sz w:val="24"/>
            <w:szCs w:val="24"/>
            <w:shd w:val="clear" w:color="auto" w:fill="FFFFFF"/>
          </w:rPr>
          <w:t>untuk pertumbuhan, perkembangan dan mengganti sel-sel tubuh yang rusak</w:t>
        </w:r>
      </w:ins>
    </w:p>
    <w:p w:rsidR="000D0566" w:rsidRPr="000D0566" w:rsidRDefault="000D0566" w:rsidP="000D0566">
      <w:pPr>
        <w:numPr>
          <w:ilvl w:val="0"/>
          <w:numId w:val="4"/>
        </w:numPr>
        <w:spacing w:before="100" w:beforeAutospacing="1" w:after="100" w:afterAutospacing="1" w:line="216" w:lineRule="atLeast"/>
        <w:rPr>
          <w:ins w:id="21" w:author="Unknown"/>
          <w:rFonts w:ascii="Times New Roman" w:eastAsia="Times New Roman" w:hAnsi="Times New Roman" w:cs="Times New Roman"/>
          <w:sz w:val="24"/>
          <w:szCs w:val="24"/>
          <w:shd w:val="clear" w:color="auto" w:fill="FFFFFF"/>
        </w:rPr>
      </w:pPr>
      <w:ins w:id="22" w:author="Unknown">
        <w:r w:rsidRPr="000D0566">
          <w:rPr>
            <w:rFonts w:ascii="Times New Roman" w:eastAsia="Times New Roman" w:hAnsi="Times New Roman" w:cs="Times New Roman"/>
            <w:sz w:val="24"/>
            <w:szCs w:val="24"/>
            <w:shd w:val="clear" w:color="auto" w:fill="FFFFFF"/>
          </w:rPr>
          <w:t>Sebagai zat pelindung dan pertahanan tubuh, zat makanan berperan menjaga keseimbangan cairan tubuh (homeostasis)</w:t>
        </w:r>
      </w:ins>
    </w:p>
    <w:p w:rsidR="000D0566" w:rsidRPr="000D0566" w:rsidRDefault="000D0566" w:rsidP="000D0566">
      <w:pPr>
        <w:spacing w:after="0" w:line="240" w:lineRule="auto"/>
        <w:rPr>
          <w:ins w:id="23" w:author="Unknown"/>
          <w:rFonts w:ascii="Times New Roman" w:eastAsia="Times New Roman" w:hAnsi="Times New Roman" w:cs="Times New Roman"/>
          <w:sz w:val="24"/>
          <w:szCs w:val="24"/>
        </w:rPr>
      </w:pPr>
    </w:p>
    <w:p w:rsidR="000D0566" w:rsidRPr="000D0566" w:rsidRDefault="000D0566" w:rsidP="000D0566">
      <w:pPr>
        <w:spacing w:before="100" w:beforeAutospacing="1" w:after="100" w:afterAutospacing="1" w:line="240" w:lineRule="auto"/>
        <w:outlineLvl w:val="1"/>
        <w:rPr>
          <w:ins w:id="24" w:author="Unknown"/>
          <w:rFonts w:ascii="Times New Roman" w:eastAsia="Times New Roman" w:hAnsi="Times New Roman" w:cs="Times New Roman"/>
          <w:b/>
          <w:bCs/>
          <w:sz w:val="36"/>
          <w:szCs w:val="36"/>
        </w:rPr>
      </w:pPr>
      <w:ins w:id="25" w:author="Unknown">
        <w:r w:rsidRPr="000D0566">
          <w:rPr>
            <w:rFonts w:ascii="Times New Roman" w:eastAsia="Times New Roman" w:hAnsi="Times New Roman" w:cs="Times New Roman"/>
            <w:b/>
            <w:bCs/>
            <w:sz w:val="36"/>
            <w:szCs w:val="36"/>
            <w:shd w:val="clear" w:color="auto" w:fill="FFFFFF"/>
          </w:rPr>
          <w:t> </w:t>
        </w:r>
        <w:r w:rsidRPr="000D0566">
          <w:rPr>
            <w:rFonts w:ascii="Times New Roman" w:eastAsia="Times New Roman" w:hAnsi="Times New Roman" w:cs="Times New Roman"/>
            <w:b/>
            <w:bCs/>
            <w:sz w:val="24"/>
            <w:szCs w:val="24"/>
            <w:shd w:val="clear" w:color="auto" w:fill="FFFFFF"/>
          </w:rPr>
          <w:t>Zat- zat makanan dan peranannya di dalam tubuh </w:t>
        </w:r>
      </w:ins>
    </w:p>
    <w:p w:rsidR="000D0566" w:rsidRPr="000D0566" w:rsidRDefault="000D0566" w:rsidP="000D0566">
      <w:pPr>
        <w:spacing w:after="0" w:line="240" w:lineRule="auto"/>
        <w:rPr>
          <w:ins w:id="26" w:author="Unknown"/>
          <w:rFonts w:ascii="Times New Roman" w:eastAsia="Times New Roman" w:hAnsi="Times New Roman" w:cs="Times New Roman"/>
          <w:sz w:val="24"/>
          <w:szCs w:val="24"/>
        </w:rPr>
      </w:pPr>
      <w:ins w:id="27" w:author="Unknown">
        <w:r w:rsidRPr="000D0566">
          <w:rPr>
            <w:rFonts w:ascii="Times New Roman" w:eastAsia="Times New Roman" w:hAnsi="Times New Roman" w:cs="Times New Roman"/>
            <w:sz w:val="24"/>
            <w:szCs w:val="24"/>
            <w:shd w:val="clear" w:color="auto" w:fill="FFFFFF"/>
          </w:rPr>
          <w:t> </w:t>
        </w:r>
        <w:r w:rsidRPr="000D0566">
          <w:rPr>
            <w:rFonts w:ascii="Times New Roman" w:eastAsia="Times New Roman" w:hAnsi="Times New Roman" w:cs="Times New Roman"/>
            <w:b/>
            <w:bCs/>
            <w:sz w:val="24"/>
            <w:szCs w:val="24"/>
            <w:shd w:val="clear" w:color="auto" w:fill="FFFFFF"/>
          </w:rPr>
          <w:t>A. Karbohidrat (zat tepung)</w:t>
        </w:r>
      </w:ins>
    </w:p>
    <w:p w:rsidR="000D0566" w:rsidRPr="000D0566" w:rsidRDefault="000D0566" w:rsidP="000D0566">
      <w:pPr>
        <w:spacing w:after="0" w:line="240" w:lineRule="auto"/>
        <w:rPr>
          <w:ins w:id="28" w:author="Unknown"/>
          <w:rFonts w:ascii="Times New Roman" w:eastAsia="Times New Roman" w:hAnsi="Times New Roman" w:cs="Times New Roman"/>
          <w:sz w:val="24"/>
          <w:szCs w:val="24"/>
        </w:rPr>
      </w:pPr>
    </w:p>
    <w:p w:rsidR="000D0566" w:rsidRPr="000D0566" w:rsidRDefault="000D0566" w:rsidP="000D0566">
      <w:pPr>
        <w:spacing w:after="0" w:line="240" w:lineRule="auto"/>
        <w:rPr>
          <w:ins w:id="29" w:author="Unknown"/>
          <w:rFonts w:ascii="Times New Roman" w:eastAsia="Times New Roman" w:hAnsi="Times New Roman" w:cs="Times New Roman"/>
          <w:sz w:val="24"/>
          <w:szCs w:val="24"/>
        </w:rPr>
      </w:pPr>
      <w:ins w:id="30" w:author="Unknown">
        <w:r w:rsidRPr="000D0566">
          <w:rPr>
            <w:rFonts w:ascii="Times New Roman" w:eastAsia="Times New Roman" w:hAnsi="Times New Roman" w:cs="Times New Roman"/>
            <w:sz w:val="24"/>
            <w:szCs w:val="24"/>
          </w:rPr>
          <w:fldChar w:fldCharType="begin"/>
        </w:r>
        <w:r w:rsidRPr="000D0566">
          <w:rPr>
            <w:rFonts w:ascii="Times New Roman" w:eastAsia="Times New Roman" w:hAnsi="Times New Roman" w:cs="Times New Roman"/>
            <w:sz w:val="24"/>
            <w:szCs w:val="24"/>
          </w:rPr>
          <w:instrText xml:space="preserve"> HYPERLINK "https://1.bp.blogspot.com/-C_z82vsEaEY/VStS8Kgdr8I/AAAAAAAACFo/fh-dMbU_hA8/s1600/images1.jpg" </w:instrText>
        </w:r>
        <w:r w:rsidRPr="000D0566">
          <w:rPr>
            <w:rFonts w:ascii="Times New Roman" w:eastAsia="Times New Roman" w:hAnsi="Times New Roman" w:cs="Times New Roman"/>
            <w:sz w:val="24"/>
            <w:szCs w:val="24"/>
          </w:rPr>
          <w:fldChar w:fldCharType="separate"/>
        </w:r>
      </w:ins>
      <w:r w:rsidRPr="000D0566">
        <w:rPr>
          <w:rFonts w:ascii="Times New Roman" w:eastAsia="Times New Roman" w:hAnsi="Times New Roman" w:cs="Times New Roman"/>
          <w:noProof/>
          <w:color w:val="0000FF"/>
          <w:sz w:val="24"/>
          <w:szCs w:val="24"/>
        </w:rPr>
        <w:drawing>
          <wp:inline distT="0" distB="0" distL="0" distR="0">
            <wp:extent cx="1905000" cy="1417320"/>
            <wp:effectExtent l="19050" t="0" r="0" b="0"/>
            <wp:docPr id="1" name="Picture 1" descr="Karbohidrat (zat tepu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bohidrat (zat tepung)">
                      <a:hlinkClick r:id="rId5"/>
                    </pic:cNvPr>
                    <pic:cNvPicPr>
                      <a:picLocks noChangeAspect="1" noChangeArrowheads="1"/>
                    </pic:cNvPicPr>
                  </pic:nvPicPr>
                  <pic:blipFill>
                    <a:blip r:embed="rId6"/>
                    <a:srcRect/>
                    <a:stretch>
                      <a:fillRect/>
                    </a:stretch>
                  </pic:blipFill>
                  <pic:spPr bwMode="auto">
                    <a:xfrm>
                      <a:off x="0" y="0"/>
                      <a:ext cx="1905000" cy="1417320"/>
                    </a:xfrm>
                    <a:prstGeom prst="rect">
                      <a:avLst/>
                    </a:prstGeom>
                    <a:noFill/>
                    <a:ln w="9525">
                      <a:noFill/>
                      <a:miter lim="800000"/>
                      <a:headEnd/>
                      <a:tailEnd/>
                    </a:ln>
                  </pic:spPr>
                </pic:pic>
              </a:graphicData>
            </a:graphic>
          </wp:inline>
        </w:drawing>
      </w:r>
      <w:ins w:id="31" w:author="Unknown">
        <w:r w:rsidRPr="000D0566">
          <w:rPr>
            <w:rFonts w:ascii="Times New Roman" w:eastAsia="Times New Roman" w:hAnsi="Times New Roman" w:cs="Times New Roman"/>
            <w:color w:val="0000FF"/>
            <w:sz w:val="24"/>
            <w:szCs w:val="24"/>
            <w:u w:val="single"/>
          </w:rPr>
          <w:t> </w:t>
        </w:r>
        <w:r w:rsidRPr="000D0566">
          <w:rPr>
            <w:rFonts w:ascii="Times New Roman" w:eastAsia="Times New Roman" w:hAnsi="Times New Roman" w:cs="Times New Roman"/>
            <w:sz w:val="24"/>
            <w:szCs w:val="24"/>
          </w:rPr>
          <w:fldChar w:fldCharType="end"/>
        </w:r>
      </w:ins>
      <w:r w:rsidRPr="000D0566">
        <w:rPr>
          <w:rFonts w:ascii="Times New Roman" w:eastAsia="Times New Roman" w:hAnsi="Times New Roman" w:cs="Times New Roman"/>
          <w:noProof/>
          <w:color w:val="0000FF"/>
          <w:sz w:val="24"/>
          <w:szCs w:val="24"/>
        </w:rPr>
        <w:drawing>
          <wp:inline distT="0" distB="0" distL="0" distR="0">
            <wp:extent cx="1905000" cy="1402080"/>
            <wp:effectExtent l="19050" t="0" r="0" b="0"/>
            <wp:docPr id="2" name="Picture 2" descr="Karbohidrat (zat tepu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rbohidrat (zat tepung)">
                      <a:hlinkClick r:id="rId7"/>
                    </pic:cNvPr>
                    <pic:cNvPicPr>
                      <a:picLocks noChangeAspect="1" noChangeArrowheads="1"/>
                    </pic:cNvPicPr>
                  </pic:nvPicPr>
                  <pic:blipFill>
                    <a:blip r:embed="rId8"/>
                    <a:srcRect/>
                    <a:stretch>
                      <a:fillRect/>
                    </a:stretch>
                  </pic:blipFill>
                  <pic:spPr bwMode="auto">
                    <a:xfrm>
                      <a:off x="0" y="0"/>
                      <a:ext cx="1905000" cy="1402080"/>
                    </a:xfrm>
                    <a:prstGeom prst="rect">
                      <a:avLst/>
                    </a:prstGeom>
                    <a:noFill/>
                    <a:ln w="9525">
                      <a:noFill/>
                      <a:miter lim="800000"/>
                      <a:headEnd/>
                      <a:tailEnd/>
                    </a:ln>
                  </pic:spPr>
                </pic:pic>
              </a:graphicData>
            </a:graphic>
          </wp:inline>
        </w:drawing>
      </w:r>
    </w:p>
    <w:p w:rsidR="000D0566" w:rsidRPr="000D0566" w:rsidRDefault="000D0566" w:rsidP="000D0566">
      <w:pPr>
        <w:spacing w:after="0" w:line="240" w:lineRule="auto"/>
        <w:rPr>
          <w:ins w:id="32" w:author="Unknown"/>
          <w:rFonts w:ascii="Times New Roman" w:eastAsia="Times New Roman" w:hAnsi="Times New Roman" w:cs="Times New Roman"/>
          <w:sz w:val="24"/>
          <w:szCs w:val="24"/>
        </w:rPr>
      </w:pPr>
    </w:p>
    <w:p w:rsidR="000D0566" w:rsidRPr="000D0566" w:rsidRDefault="000D0566" w:rsidP="000D0566">
      <w:pPr>
        <w:spacing w:after="0" w:line="240" w:lineRule="auto"/>
        <w:rPr>
          <w:ins w:id="33" w:author="Unknown"/>
          <w:rFonts w:ascii="Times New Roman" w:eastAsia="Times New Roman" w:hAnsi="Times New Roman" w:cs="Times New Roman"/>
          <w:sz w:val="24"/>
          <w:szCs w:val="24"/>
        </w:rPr>
      </w:pPr>
    </w:p>
    <w:p w:rsidR="000D0566" w:rsidRPr="000D0566" w:rsidRDefault="000D0566" w:rsidP="000D0566">
      <w:pPr>
        <w:numPr>
          <w:ilvl w:val="0"/>
          <w:numId w:val="5"/>
        </w:numPr>
        <w:spacing w:before="100" w:beforeAutospacing="1" w:after="100" w:afterAutospacing="1" w:line="240" w:lineRule="auto"/>
        <w:rPr>
          <w:ins w:id="34" w:author="Unknown"/>
          <w:rFonts w:ascii="Times New Roman" w:eastAsia="Times New Roman" w:hAnsi="Times New Roman" w:cs="Times New Roman"/>
          <w:sz w:val="24"/>
          <w:szCs w:val="24"/>
        </w:rPr>
      </w:pPr>
      <w:ins w:id="35" w:author="Unknown">
        <w:r w:rsidRPr="000D0566">
          <w:rPr>
            <w:rFonts w:ascii="Times New Roman" w:eastAsia="Times New Roman" w:hAnsi="Times New Roman" w:cs="Times New Roman"/>
            <w:sz w:val="24"/>
            <w:szCs w:val="24"/>
            <w:shd w:val="clear" w:color="auto" w:fill="FFFFFF"/>
          </w:rPr>
          <w:t>Merupakan senyawa organik yang tersusun atas C, H, O.</w:t>
        </w:r>
      </w:ins>
    </w:p>
    <w:p w:rsidR="000D0566" w:rsidRPr="000D0566" w:rsidRDefault="000D0566" w:rsidP="000D0566">
      <w:pPr>
        <w:numPr>
          <w:ilvl w:val="0"/>
          <w:numId w:val="5"/>
        </w:num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0D0566">
          <w:rPr>
            <w:rFonts w:ascii="Times New Roman" w:eastAsia="Times New Roman" w:hAnsi="Times New Roman" w:cs="Times New Roman"/>
            <w:sz w:val="24"/>
            <w:szCs w:val="24"/>
            <w:shd w:val="clear" w:color="auto" w:fill="FFFFFF"/>
          </w:rPr>
          <w:lastRenderedPageBreak/>
          <w:t>Berdasar gugus gula penyusunnya karbohidrat dibedakan menjadi tiga golongan, yaitu :</w:t>
        </w:r>
      </w:ins>
    </w:p>
    <w:p w:rsidR="000D0566" w:rsidRPr="000D0566" w:rsidRDefault="000D0566" w:rsidP="000D0566">
      <w:pPr>
        <w:spacing w:after="0" w:line="240" w:lineRule="auto"/>
        <w:rPr>
          <w:ins w:id="38" w:author="Unknown"/>
          <w:rFonts w:ascii="Times New Roman" w:eastAsia="Times New Roman" w:hAnsi="Times New Roman" w:cs="Times New Roman"/>
          <w:sz w:val="24"/>
          <w:szCs w:val="24"/>
        </w:rPr>
      </w:pPr>
    </w:p>
    <w:p w:rsidR="000D0566" w:rsidRPr="000D0566" w:rsidRDefault="000D0566" w:rsidP="000D0566">
      <w:pPr>
        <w:numPr>
          <w:ilvl w:val="0"/>
          <w:numId w:val="6"/>
        </w:numPr>
        <w:spacing w:before="100" w:beforeAutospacing="1" w:after="100" w:afterAutospacing="1" w:line="216" w:lineRule="atLeast"/>
        <w:rPr>
          <w:ins w:id="39" w:author="Unknown"/>
          <w:rFonts w:ascii="Times New Roman" w:eastAsia="Times New Roman" w:hAnsi="Times New Roman" w:cs="Times New Roman"/>
          <w:sz w:val="24"/>
          <w:szCs w:val="24"/>
          <w:shd w:val="clear" w:color="auto" w:fill="FFFFFF"/>
        </w:rPr>
      </w:pPr>
      <w:proofErr w:type="gramStart"/>
      <w:ins w:id="40" w:author="Unknown">
        <w:r w:rsidRPr="000D0566">
          <w:rPr>
            <w:rFonts w:ascii="Times New Roman" w:eastAsia="Times New Roman" w:hAnsi="Times New Roman" w:cs="Times New Roman"/>
            <w:sz w:val="24"/>
            <w:szCs w:val="24"/>
            <w:shd w:val="clear" w:color="auto" w:fill="FFFFFF"/>
          </w:rPr>
          <w:t>Monosakarida :</w:t>
        </w:r>
        <w:proofErr w:type="gramEnd"/>
        <w:r w:rsidRPr="000D0566">
          <w:rPr>
            <w:rFonts w:ascii="Times New Roman" w:eastAsia="Times New Roman" w:hAnsi="Times New Roman" w:cs="Times New Roman"/>
            <w:sz w:val="24"/>
            <w:szCs w:val="24"/>
            <w:shd w:val="clear" w:color="auto" w:fill="FFFFFF"/>
          </w:rPr>
          <w:t xml:space="preserve"> karbohidarat yang tersusun satu gugusan gula. </w:t>
        </w:r>
        <w:proofErr w:type="gramStart"/>
        <w:r w:rsidRPr="000D0566">
          <w:rPr>
            <w:rFonts w:ascii="Times New Roman" w:eastAsia="Times New Roman" w:hAnsi="Times New Roman" w:cs="Times New Roman"/>
            <w:sz w:val="24"/>
            <w:szCs w:val="24"/>
            <w:shd w:val="clear" w:color="auto" w:fill="FFFFFF"/>
          </w:rPr>
          <w:t>Contoh :</w:t>
        </w:r>
        <w:proofErr w:type="gramEnd"/>
        <w:r w:rsidRPr="000D0566">
          <w:rPr>
            <w:rFonts w:ascii="Times New Roman" w:eastAsia="Times New Roman" w:hAnsi="Times New Roman" w:cs="Times New Roman"/>
            <w:sz w:val="24"/>
            <w:szCs w:val="24"/>
            <w:shd w:val="clear" w:color="auto" w:fill="FFFFFF"/>
          </w:rPr>
          <w:t xml:space="preserve"> glukosa, galaktosa, fruktosa.</w:t>
        </w:r>
      </w:ins>
    </w:p>
    <w:p w:rsidR="000D0566" w:rsidRPr="000D0566" w:rsidRDefault="000D0566" w:rsidP="000D0566">
      <w:pPr>
        <w:numPr>
          <w:ilvl w:val="0"/>
          <w:numId w:val="6"/>
        </w:numPr>
        <w:spacing w:before="100" w:beforeAutospacing="1" w:after="100" w:afterAutospacing="1" w:line="216" w:lineRule="atLeast"/>
        <w:rPr>
          <w:ins w:id="41" w:author="Unknown"/>
          <w:rFonts w:ascii="Times New Roman" w:eastAsia="Times New Roman" w:hAnsi="Times New Roman" w:cs="Times New Roman"/>
          <w:sz w:val="24"/>
          <w:szCs w:val="24"/>
          <w:shd w:val="clear" w:color="auto" w:fill="FFFFFF"/>
        </w:rPr>
      </w:pPr>
      <w:proofErr w:type="gramStart"/>
      <w:ins w:id="42" w:author="Unknown">
        <w:r w:rsidRPr="000D0566">
          <w:rPr>
            <w:rFonts w:ascii="Times New Roman" w:eastAsia="Times New Roman" w:hAnsi="Times New Roman" w:cs="Times New Roman"/>
            <w:sz w:val="24"/>
            <w:szCs w:val="24"/>
            <w:shd w:val="clear" w:color="auto" w:fill="FFFFFF"/>
          </w:rPr>
          <w:t>Disakarida :</w:t>
        </w:r>
        <w:proofErr w:type="gramEnd"/>
        <w:r w:rsidRPr="000D0566">
          <w:rPr>
            <w:rFonts w:ascii="Times New Roman" w:eastAsia="Times New Roman" w:hAnsi="Times New Roman" w:cs="Times New Roman"/>
            <w:sz w:val="24"/>
            <w:szCs w:val="24"/>
            <w:shd w:val="clear" w:color="auto" w:fill="FFFFFF"/>
          </w:rPr>
          <w:t xml:space="preserve"> karbohidrat yang tersusun atas dua gugusan gula. </w:t>
        </w:r>
        <w:proofErr w:type="gramStart"/>
        <w:r w:rsidRPr="000D0566">
          <w:rPr>
            <w:rFonts w:ascii="Times New Roman" w:eastAsia="Times New Roman" w:hAnsi="Times New Roman" w:cs="Times New Roman"/>
            <w:sz w:val="24"/>
            <w:szCs w:val="24"/>
            <w:shd w:val="clear" w:color="auto" w:fill="FFFFFF"/>
          </w:rPr>
          <w:t>Contoh :</w:t>
        </w:r>
        <w:proofErr w:type="gramEnd"/>
        <w:r w:rsidRPr="000D0566">
          <w:rPr>
            <w:rFonts w:ascii="Times New Roman" w:eastAsia="Times New Roman" w:hAnsi="Times New Roman" w:cs="Times New Roman"/>
            <w:sz w:val="24"/>
            <w:szCs w:val="24"/>
            <w:shd w:val="clear" w:color="auto" w:fill="FFFFFF"/>
          </w:rPr>
          <w:t xml:space="preserve"> maltosa (gula emping), laktosa (gula susu), sukrosa (gula tebu).</w:t>
        </w:r>
      </w:ins>
    </w:p>
    <w:p w:rsidR="000D0566" w:rsidRPr="000D0566" w:rsidRDefault="000D0566" w:rsidP="000D0566">
      <w:pPr>
        <w:numPr>
          <w:ilvl w:val="0"/>
          <w:numId w:val="6"/>
        </w:numPr>
        <w:spacing w:before="100" w:beforeAutospacing="1" w:after="100" w:afterAutospacing="1" w:line="216" w:lineRule="atLeast"/>
        <w:rPr>
          <w:ins w:id="43" w:author="Unknown"/>
          <w:rFonts w:ascii="Times New Roman" w:eastAsia="Times New Roman" w:hAnsi="Times New Roman" w:cs="Times New Roman"/>
          <w:sz w:val="24"/>
          <w:szCs w:val="24"/>
          <w:shd w:val="clear" w:color="auto" w:fill="FFFFFF"/>
        </w:rPr>
      </w:pPr>
      <w:proofErr w:type="gramStart"/>
      <w:ins w:id="44" w:author="Unknown">
        <w:r w:rsidRPr="000D0566">
          <w:rPr>
            <w:rFonts w:ascii="Times New Roman" w:eastAsia="Times New Roman" w:hAnsi="Times New Roman" w:cs="Times New Roman"/>
            <w:sz w:val="24"/>
            <w:szCs w:val="24"/>
            <w:shd w:val="clear" w:color="auto" w:fill="FFFFFF"/>
          </w:rPr>
          <w:t>Polisakarida :</w:t>
        </w:r>
        <w:proofErr w:type="gramEnd"/>
        <w:r w:rsidRPr="000D0566">
          <w:rPr>
            <w:rFonts w:ascii="Times New Roman" w:eastAsia="Times New Roman" w:hAnsi="Times New Roman" w:cs="Times New Roman"/>
            <w:sz w:val="24"/>
            <w:szCs w:val="24"/>
            <w:shd w:val="clear" w:color="auto" w:fill="FFFFFF"/>
          </w:rPr>
          <w:t xml:space="preserve"> karbohidrat yang tersusun atar lebih dari 10 gugusan gula. Contoh : amilum (pati), selulosa dan gliokogen (gula otot)</w:t>
        </w:r>
      </w:ins>
    </w:p>
    <w:p w:rsidR="000D0566" w:rsidRPr="000D0566" w:rsidRDefault="000D0566" w:rsidP="000D0566">
      <w:pPr>
        <w:spacing w:after="0" w:line="240" w:lineRule="auto"/>
        <w:rPr>
          <w:ins w:id="45" w:author="Unknown"/>
          <w:rFonts w:ascii="Times New Roman" w:eastAsia="Times New Roman" w:hAnsi="Times New Roman" w:cs="Times New Roman"/>
          <w:sz w:val="24"/>
          <w:szCs w:val="24"/>
        </w:rPr>
      </w:pPr>
    </w:p>
    <w:p w:rsidR="000D0566" w:rsidRPr="000D0566" w:rsidRDefault="000D0566" w:rsidP="000D0566">
      <w:pPr>
        <w:numPr>
          <w:ilvl w:val="0"/>
          <w:numId w:val="7"/>
        </w:numPr>
        <w:spacing w:before="100" w:beforeAutospacing="1" w:after="100" w:afterAutospacing="1" w:line="216" w:lineRule="atLeast"/>
        <w:rPr>
          <w:ins w:id="46" w:author="Unknown"/>
          <w:rFonts w:ascii="Times New Roman" w:eastAsia="Times New Roman" w:hAnsi="Times New Roman" w:cs="Times New Roman"/>
          <w:sz w:val="24"/>
          <w:szCs w:val="24"/>
          <w:shd w:val="clear" w:color="auto" w:fill="FFFFFF"/>
        </w:rPr>
      </w:pPr>
      <w:ins w:id="47" w:author="Unknown">
        <w:r w:rsidRPr="000D0566">
          <w:rPr>
            <w:rFonts w:ascii="Times New Roman" w:eastAsia="Times New Roman" w:hAnsi="Times New Roman" w:cs="Times New Roman"/>
            <w:sz w:val="24"/>
            <w:szCs w:val="24"/>
            <w:shd w:val="clear" w:color="auto" w:fill="FFFFFF"/>
          </w:rPr>
          <w:t>Karbohidrat merupakan sumber energi utama bagi tubuh kita.</w:t>
        </w:r>
      </w:ins>
    </w:p>
    <w:p w:rsidR="000D0566" w:rsidRPr="000D0566" w:rsidRDefault="000D0566" w:rsidP="000D0566">
      <w:pPr>
        <w:numPr>
          <w:ilvl w:val="0"/>
          <w:numId w:val="7"/>
        </w:numPr>
        <w:spacing w:before="100" w:beforeAutospacing="1" w:after="100" w:afterAutospacing="1" w:line="216" w:lineRule="atLeast"/>
        <w:rPr>
          <w:ins w:id="48" w:author="Unknown"/>
          <w:rFonts w:ascii="Times New Roman" w:eastAsia="Times New Roman" w:hAnsi="Times New Roman" w:cs="Times New Roman"/>
          <w:sz w:val="24"/>
          <w:szCs w:val="24"/>
          <w:shd w:val="clear" w:color="auto" w:fill="FFFFFF"/>
        </w:rPr>
      </w:pPr>
      <w:ins w:id="49" w:author="Unknown">
        <w:r w:rsidRPr="000D0566">
          <w:rPr>
            <w:rFonts w:ascii="Times New Roman" w:eastAsia="Times New Roman" w:hAnsi="Times New Roman" w:cs="Times New Roman"/>
            <w:sz w:val="24"/>
            <w:szCs w:val="24"/>
            <w:shd w:val="clear" w:color="auto" w:fill="FFFFFF"/>
          </w:rPr>
          <w:t>Penggunaan energi sehari-hari untuk keperluan metabolisme rutin bagi tubuh yang berat 50 kg adalah 1500 kalori.</w:t>
        </w:r>
      </w:ins>
    </w:p>
    <w:p w:rsidR="000D0566" w:rsidRPr="000D0566" w:rsidRDefault="000D0566" w:rsidP="000D0566">
      <w:pPr>
        <w:numPr>
          <w:ilvl w:val="0"/>
          <w:numId w:val="7"/>
        </w:numPr>
        <w:spacing w:before="100" w:beforeAutospacing="1" w:after="100" w:afterAutospacing="1" w:line="216" w:lineRule="atLeast"/>
        <w:rPr>
          <w:ins w:id="50" w:author="Unknown"/>
          <w:rFonts w:ascii="Times New Roman" w:eastAsia="Times New Roman" w:hAnsi="Times New Roman" w:cs="Times New Roman"/>
          <w:sz w:val="24"/>
          <w:szCs w:val="24"/>
          <w:shd w:val="clear" w:color="auto" w:fill="FFFFFF"/>
        </w:rPr>
      </w:pPr>
      <w:ins w:id="51" w:author="Unknown">
        <w:r w:rsidRPr="000D0566">
          <w:rPr>
            <w:rFonts w:ascii="Times New Roman" w:eastAsia="Times New Roman" w:hAnsi="Times New Roman" w:cs="Times New Roman"/>
            <w:sz w:val="24"/>
            <w:szCs w:val="24"/>
            <w:shd w:val="clear" w:color="auto" w:fill="FFFFFF"/>
          </w:rPr>
          <w:t>Karbohidrat dalam tubuh disimpan dalam hati (108 gr), otot (245 gr) (keduanya berbentuk glikogen), darah (17 gr) berupa glukosa atau gula darah.</w:t>
        </w:r>
      </w:ins>
    </w:p>
    <w:p w:rsidR="000D0566" w:rsidRPr="000D0566" w:rsidRDefault="000D0566" w:rsidP="000D0566">
      <w:pPr>
        <w:numPr>
          <w:ilvl w:val="0"/>
          <w:numId w:val="7"/>
        </w:numPr>
        <w:spacing w:before="100" w:beforeAutospacing="1" w:after="100" w:afterAutospacing="1" w:line="216" w:lineRule="atLeast"/>
        <w:rPr>
          <w:ins w:id="52" w:author="Unknown"/>
          <w:rFonts w:ascii="Times New Roman" w:eastAsia="Times New Roman" w:hAnsi="Times New Roman" w:cs="Times New Roman"/>
          <w:sz w:val="24"/>
          <w:szCs w:val="24"/>
          <w:shd w:val="clear" w:color="auto" w:fill="FFFFFF"/>
        </w:rPr>
      </w:pPr>
      <w:ins w:id="53" w:author="Unknown">
        <w:r w:rsidRPr="000D0566">
          <w:rPr>
            <w:rFonts w:ascii="Times New Roman" w:eastAsia="Times New Roman" w:hAnsi="Times New Roman" w:cs="Times New Roman"/>
            <w:sz w:val="24"/>
            <w:szCs w:val="24"/>
            <w:shd w:val="clear" w:color="auto" w:fill="FFFFFF"/>
          </w:rPr>
          <w:t>Sumber karbohidrat adalah tumbuh-</w:t>
        </w:r>
        <w:proofErr w:type="gramStart"/>
        <w:r w:rsidRPr="000D0566">
          <w:rPr>
            <w:rFonts w:ascii="Times New Roman" w:eastAsia="Times New Roman" w:hAnsi="Times New Roman" w:cs="Times New Roman"/>
            <w:sz w:val="24"/>
            <w:szCs w:val="24"/>
            <w:shd w:val="clear" w:color="auto" w:fill="FFFFFF"/>
          </w:rPr>
          <w:t>tumbuhan :</w:t>
        </w:r>
        <w:proofErr w:type="gramEnd"/>
        <w:r w:rsidRPr="000D0566">
          <w:rPr>
            <w:rFonts w:ascii="Times New Roman" w:eastAsia="Times New Roman" w:hAnsi="Times New Roman" w:cs="Times New Roman"/>
            <w:sz w:val="24"/>
            <w:szCs w:val="24"/>
            <w:shd w:val="clear" w:color="auto" w:fill="FFFFFF"/>
          </w:rPr>
          <w:t xml:space="preserve"> padi, jagung, talas, ubi jalar, kentang, singkong dan sagu.</w:t>
        </w:r>
      </w:ins>
    </w:p>
    <w:p w:rsidR="000D0566" w:rsidRPr="000D0566" w:rsidRDefault="000D0566" w:rsidP="000D0566">
      <w:pPr>
        <w:spacing w:after="0" w:line="216" w:lineRule="atLeast"/>
        <w:rPr>
          <w:ins w:id="54" w:author="Unknown"/>
          <w:rFonts w:ascii="Times New Roman" w:eastAsia="Times New Roman" w:hAnsi="Times New Roman" w:cs="Times New Roman"/>
          <w:sz w:val="24"/>
          <w:szCs w:val="24"/>
        </w:rPr>
      </w:pPr>
      <w:ins w:id="55" w:author="Unknown">
        <w:r w:rsidRPr="000D0566">
          <w:rPr>
            <w:rFonts w:ascii="Times New Roman" w:eastAsia="Times New Roman" w:hAnsi="Times New Roman" w:cs="Times New Roman"/>
            <w:b/>
            <w:bCs/>
            <w:sz w:val="24"/>
            <w:szCs w:val="24"/>
            <w:shd w:val="clear" w:color="auto" w:fill="FFFFFF"/>
          </w:rPr>
          <w:t>B. Protein</w:t>
        </w:r>
      </w:ins>
    </w:p>
    <w:p w:rsidR="000D0566" w:rsidRPr="000D0566" w:rsidRDefault="000D0566" w:rsidP="000D0566">
      <w:pPr>
        <w:spacing w:after="0" w:line="216" w:lineRule="atLeast"/>
        <w:rPr>
          <w:ins w:id="56"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16" w:lineRule="atLeast"/>
        <w:rPr>
          <w:ins w:id="57" w:author="Unknown"/>
          <w:rFonts w:ascii="Times New Roman" w:eastAsia="Times New Roman" w:hAnsi="Times New Roman" w:cs="Times New Roman"/>
          <w:sz w:val="24"/>
          <w:szCs w:val="24"/>
          <w:shd w:val="clear" w:color="auto" w:fill="FFFFFF"/>
        </w:rPr>
      </w:pPr>
      <w:r w:rsidRPr="000D0566">
        <w:rPr>
          <w:rFonts w:ascii="Times New Roman" w:eastAsia="Times New Roman" w:hAnsi="Times New Roman" w:cs="Times New Roman"/>
          <w:noProof/>
          <w:color w:val="0000FF"/>
          <w:sz w:val="24"/>
          <w:szCs w:val="24"/>
          <w:shd w:val="clear" w:color="auto" w:fill="FFFFFF"/>
        </w:rPr>
        <w:drawing>
          <wp:inline distT="0" distB="0" distL="0" distR="0">
            <wp:extent cx="2514600" cy="1821180"/>
            <wp:effectExtent l="19050" t="0" r="0" b="0"/>
            <wp:docPr id="3" name="Picture 3" descr="Protei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ein">
                      <a:hlinkClick r:id="rId9"/>
                    </pic:cNvPr>
                    <pic:cNvPicPr>
                      <a:picLocks noChangeAspect="1" noChangeArrowheads="1"/>
                    </pic:cNvPicPr>
                  </pic:nvPicPr>
                  <pic:blipFill>
                    <a:blip r:embed="rId10"/>
                    <a:srcRect/>
                    <a:stretch>
                      <a:fillRect/>
                    </a:stretch>
                  </pic:blipFill>
                  <pic:spPr bwMode="auto">
                    <a:xfrm>
                      <a:off x="0" y="0"/>
                      <a:ext cx="2514600" cy="1821180"/>
                    </a:xfrm>
                    <a:prstGeom prst="rect">
                      <a:avLst/>
                    </a:prstGeom>
                    <a:noFill/>
                    <a:ln w="9525">
                      <a:noFill/>
                      <a:miter lim="800000"/>
                      <a:headEnd/>
                      <a:tailEnd/>
                    </a:ln>
                  </pic:spPr>
                </pic:pic>
              </a:graphicData>
            </a:graphic>
          </wp:inline>
        </w:drawing>
      </w:r>
    </w:p>
    <w:p w:rsidR="000D0566" w:rsidRPr="000D0566" w:rsidRDefault="000D0566" w:rsidP="000D0566">
      <w:pPr>
        <w:spacing w:after="0" w:line="216" w:lineRule="atLeast"/>
        <w:rPr>
          <w:ins w:id="58" w:author="Unknown"/>
          <w:rFonts w:ascii="Times New Roman" w:eastAsia="Times New Roman" w:hAnsi="Times New Roman" w:cs="Times New Roman"/>
          <w:sz w:val="24"/>
          <w:szCs w:val="24"/>
          <w:shd w:val="clear" w:color="auto" w:fill="FFFFFF"/>
        </w:rPr>
      </w:pPr>
    </w:p>
    <w:p w:rsidR="000D0566" w:rsidRPr="000D0566" w:rsidRDefault="000D0566" w:rsidP="000D0566">
      <w:pPr>
        <w:numPr>
          <w:ilvl w:val="0"/>
          <w:numId w:val="8"/>
        </w:numPr>
        <w:spacing w:before="100" w:beforeAutospacing="1" w:after="100" w:afterAutospacing="1" w:line="216" w:lineRule="atLeast"/>
        <w:rPr>
          <w:ins w:id="59" w:author="Unknown"/>
          <w:rFonts w:ascii="Times New Roman" w:eastAsia="Times New Roman" w:hAnsi="Times New Roman" w:cs="Times New Roman"/>
          <w:sz w:val="24"/>
          <w:szCs w:val="24"/>
          <w:shd w:val="clear" w:color="auto" w:fill="FFFFFF"/>
        </w:rPr>
      </w:pPr>
      <w:ins w:id="60" w:author="Unknown">
        <w:r w:rsidRPr="000D0566">
          <w:rPr>
            <w:rFonts w:ascii="Times New Roman" w:eastAsia="Times New Roman" w:hAnsi="Times New Roman" w:cs="Times New Roman"/>
            <w:sz w:val="24"/>
            <w:szCs w:val="24"/>
            <w:shd w:val="clear" w:color="auto" w:fill="FFFFFF"/>
          </w:rPr>
          <w:t>Merupakan senyawa organik yang tersusun atas C, H, O, N, dan kadangkala S, P.</w:t>
        </w:r>
      </w:ins>
    </w:p>
    <w:p w:rsidR="000D0566" w:rsidRPr="000D0566" w:rsidRDefault="000D0566" w:rsidP="000D0566">
      <w:pPr>
        <w:numPr>
          <w:ilvl w:val="0"/>
          <w:numId w:val="8"/>
        </w:numPr>
        <w:spacing w:before="100" w:beforeAutospacing="1" w:after="100" w:afterAutospacing="1" w:line="216" w:lineRule="atLeast"/>
        <w:rPr>
          <w:ins w:id="61" w:author="Unknown"/>
          <w:rFonts w:ascii="Times New Roman" w:eastAsia="Times New Roman" w:hAnsi="Times New Roman" w:cs="Times New Roman"/>
          <w:sz w:val="24"/>
          <w:szCs w:val="24"/>
          <w:shd w:val="clear" w:color="auto" w:fill="FFFFFF"/>
        </w:rPr>
      </w:pPr>
      <w:ins w:id="62" w:author="Unknown">
        <w:r w:rsidRPr="000D0566">
          <w:rPr>
            <w:rFonts w:ascii="Times New Roman" w:eastAsia="Times New Roman" w:hAnsi="Times New Roman" w:cs="Times New Roman"/>
            <w:sz w:val="24"/>
            <w:szCs w:val="24"/>
            <w:shd w:val="clear" w:color="auto" w:fill="FFFFFF"/>
          </w:rPr>
          <w:t>Komponen dasar protein adalah senyawa organik sederhana disebut asam amino, jadi di dalam saluran pencernaan, protein akan disederhanakan menjadi senyawa asam amino</w:t>
        </w:r>
      </w:ins>
    </w:p>
    <w:p w:rsidR="000D0566" w:rsidRPr="000D0566" w:rsidRDefault="000D0566" w:rsidP="000D0566">
      <w:pPr>
        <w:numPr>
          <w:ilvl w:val="0"/>
          <w:numId w:val="8"/>
        </w:numPr>
        <w:spacing w:before="100" w:beforeAutospacing="1" w:after="100" w:afterAutospacing="1" w:line="216" w:lineRule="atLeast"/>
        <w:rPr>
          <w:ins w:id="63" w:author="Unknown"/>
          <w:rFonts w:ascii="Times New Roman" w:eastAsia="Times New Roman" w:hAnsi="Times New Roman" w:cs="Times New Roman"/>
          <w:sz w:val="24"/>
          <w:szCs w:val="24"/>
          <w:shd w:val="clear" w:color="auto" w:fill="FFFFFF"/>
        </w:rPr>
      </w:pPr>
      <w:ins w:id="64" w:author="Unknown">
        <w:r w:rsidRPr="000D0566">
          <w:rPr>
            <w:rFonts w:ascii="Times New Roman" w:eastAsia="Times New Roman" w:hAnsi="Times New Roman" w:cs="Times New Roman"/>
            <w:sz w:val="24"/>
            <w:szCs w:val="24"/>
            <w:shd w:val="clear" w:color="auto" w:fill="FFFFFF"/>
          </w:rPr>
          <w:t>Protein yang tersusun atas asam amino itu meliputi : Asam amino Essensial Asam amino Non Essensial</w:t>
        </w:r>
      </w:ins>
    </w:p>
    <w:p w:rsidR="000D0566" w:rsidRPr="000D0566" w:rsidRDefault="000D0566" w:rsidP="000D0566">
      <w:pPr>
        <w:numPr>
          <w:ilvl w:val="0"/>
          <w:numId w:val="8"/>
        </w:numPr>
        <w:spacing w:before="100" w:beforeAutospacing="1" w:after="100" w:afterAutospacing="1" w:line="216" w:lineRule="atLeast"/>
        <w:rPr>
          <w:ins w:id="65" w:author="Unknown"/>
          <w:rFonts w:ascii="Times New Roman" w:eastAsia="Times New Roman" w:hAnsi="Times New Roman" w:cs="Times New Roman"/>
          <w:sz w:val="24"/>
          <w:szCs w:val="24"/>
          <w:shd w:val="clear" w:color="auto" w:fill="FFFFFF"/>
        </w:rPr>
      </w:pPr>
      <w:ins w:id="66" w:author="Unknown">
        <w:r w:rsidRPr="000D0566">
          <w:rPr>
            <w:rFonts w:ascii="Times New Roman" w:eastAsia="Times New Roman" w:hAnsi="Times New Roman" w:cs="Times New Roman"/>
            <w:sz w:val="24"/>
            <w:szCs w:val="24"/>
            <w:shd w:val="clear" w:color="auto" w:fill="FFFFFF"/>
          </w:rPr>
          <w:t>Asam amino esensial (utama) : asam amino yang harus ada dan didapatkan dari luar tubuh manusia karena tubuh tidak mampu mensintesisnya,</w:t>
        </w:r>
      </w:ins>
    </w:p>
    <w:p w:rsidR="000D0566" w:rsidRPr="000D0566" w:rsidRDefault="000D0566" w:rsidP="000D0566">
      <w:pPr>
        <w:numPr>
          <w:ilvl w:val="0"/>
          <w:numId w:val="8"/>
        </w:numPr>
        <w:spacing w:before="100" w:beforeAutospacing="1" w:after="100" w:afterAutospacing="1" w:line="216" w:lineRule="atLeast"/>
        <w:rPr>
          <w:ins w:id="67" w:author="Unknown"/>
          <w:rFonts w:ascii="Times New Roman" w:eastAsia="Times New Roman" w:hAnsi="Times New Roman" w:cs="Times New Roman"/>
          <w:sz w:val="24"/>
          <w:szCs w:val="24"/>
          <w:shd w:val="clear" w:color="auto" w:fill="FFFFFF"/>
        </w:rPr>
      </w:pPr>
      <w:ins w:id="68" w:author="Unknown">
        <w:r w:rsidRPr="000D0566">
          <w:rPr>
            <w:rFonts w:ascii="Times New Roman" w:eastAsia="Times New Roman" w:hAnsi="Times New Roman" w:cs="Times New Roman"/>
            <w:sz w:val="24"/>
            <w:szCs w:val="24"/>
            <w:shd w:val="clear" w:color="auto" w:fill="FFFFFF"/>
          </w:rPr>
          <w:t>Asam amino esensial ini meliputi 10 macam, yaitu : lisin isoleusin triptofan treonin histidin metionin fenil alanin valin leusin arginin</w:t>
        </w:r>
      </w:ins>
    </w:p>
    <w:p w:rsidR="000D0566" w:rsidRPr="000D0566" w:rsidRDefault="000D0566" w:rsidP="000D0566">
      <w:pPr>
        <w:numPr>
          <w:ilvl w:val="0"/>
          <w:numId w:val="8"/>
        </w:numPr>
        <w:spacing w:before="100" w:beforeAutospacing="1" w:after="100" w:afterAutospacing="1" w:line="216" w:lineRule="atLeast"/>
        <w:rPr>
          <w:ins w:id="69" w:author="Unknown"/>
          <w:rFonts w:ascii="Times New Roman" w:eastAsia="Times New Roman" w:hAnsi="Times New Roman" w:cs="Times New Roman"/>
          <w:sz w:val="24"/>
          <w:szCs w:val="24"/>
          <w:shd w:val="clear" w:color="auto" w:fill="FFFFFF"/>
        </w:rPr>
      </w:pPr>
      <w:ins w:id="70" w:author="Unknown">
        <w:r w:rsidRPr="000D0566">
          <w:rPr>
            <w:rFonts w:ascii="Times New Roman" w:eastAsia="Times New Roman" w:hAnsi="Times New Roman" w:cs="Times New Roman"/>
            <w:sz w:val="24"/>
            <w:szCs w:val="24"/>
            <w:shd w:val="clear" w:color="auto" w:fill="FFFFFF"/>
          </w:rPr>
          <w:t>asam amino nonesensial : asam amino yang dapat disintesis oleh tubuh sendiri</w:t>
        </w:r>
      </w:ins>
    </w:p>
    <w:p w:rsidR="000D0566" w:rsidRPr="000D0566" w:rsidRDefault="000D0566" w:rsidP="000D0566">
      <w:pPr>
        <w:numPr>
          <w:ilvl w:val="0"/>
          <w:numId w:val="8"/>
        </w:numPr>
        <w:spacing w:before="100" w:beforeAutospacing="1" w:after="100" w:afterAutospacing="1" w:line="216" w:lineRule="atLeast"/>
        <w:rPr>
          <w:ins w:id="71" w:author="Unknown"/>
          <w:rFonts w:ascii="Times New Roman" w:eastAsia="Times New Roman" w:hAnsi="Times New Roman" w:cs="Times New Roman"/>
          <w:sz w:val="24"/>
          <w:szCs w:val="24"/>
          <w:shd w:val="clear" w:color="auto" w:fill="FFFFFF"/>
        </w:rPr>
      </w:pPr>
      <w:ins w:id="72" w:author="Unknown">
        <w:r w:rsidRPr="000D0566">
          <w:rPr>
            <w:rFonts w:ascii="Times New Roman" w:eastAsia="Times New Roman" w:hAnsi="Times New Roman" w:cs="Times New Roman"/>
            <w:sz w:val="24"/>
            <w:szCs w:val="24"/>
            <w:shd w:val="clear" w:color="auto" w:fill="FFFFFF"/>
          </w:rPr>
          <w:t>Asam amino non esensial ini meliputi : alanin sistein glisin prolin tirosin Asam glutamat</w:t>
        </w:r>
      </w:ins>
    </w:p>
    <w:p w:rsidR="000D0566" w:rsidRPr="000D0566" w:rsidRDefault="000D0566" w:rsidP="000D0566">
      <w:pPr>
        <w:numPr>
          <w:ilvl w:val="0"/>
          <w:numId w:val="8"/>
        </w:numPr>
        <w:spacing w:before="100" w:beforeAutospacing="1" w:after="100" w:afterAutospacing="1" w:line="216" w:lineRule="atLeast"/>
        <w:rPr>
          <w:ins w:id="73" w:author="Unknown"/>
          <w:rFonts w:ascii="Times New Roman" w:eastAsia="Times New Roman" w:hAnsi="Times New Roman" w:cs="Times New Roman"/>
          <w:sz w:val="24"/>
          <w:szCs w:val="24"/>
          <w:shd w:val="clear" w:color="auto" w:fill="FFFFFF"/>
        </w:rPr>
      </w:pPr>
      <w:ins w:id="74" w:author="Unknown">
        <w:r w:rsidRPr="000D0566">
          <w:rPr>
            <w:rFonts w:ascii="Times New Roman" w:eastAsia="Times New Roman" w:hAnsi="Times New Roman" w:cs="Times New Roman"/>
            <w:sz w:val="24"/>
            <w:szCs w:val="24"/>
            <w:shd w:val="clear" w:color="auto" w:fill="FFFFFF"/>
          </w:rPr>
          <w:lastRenderedPageBreak/>
          <w:t>Sumber protein : hewani : udang kering (62,4%) ikan asin kering (42%) sarang burung (37,5%) teri kering (33,4%) keju (22,5%) udang segar (21%) bandeng (20%) hati sapi (19,7%) daging sapi (18,3%) daging kerbau (18,7%) daging ayam (18,2%) daging kambing (16,6% 2. nabati : kedelai (34,9%) kwaci (30,6%) kacang tanah (25,3%) biji kara benguk (24%) kacang tolo (22,9%) kacang hijau (22,2%) biji jambu mete (21,2%) tempe kedelai murni (18,3%)</w:t>
        </w:r>
      </w:ins>
    </w:p>
    <w:p w:rsidR="000D0566" w:rsidRPr="000D0566" w:rsidRDefault="000D0566" w:rsidP="000D0566">
      <w:pPr>
        <w:numPr>
          <w:ilvl w:val="0"/>
          <w:numId w:val="8"/>
        </w:numPr>
        <w:spacing w:before="100" w:beforeAutospacing="1" w:after="100" w:afterAutospacing="1" w:line="216" w:lineRule="atLeast"/>
        <w:rPr>
          <w:ins w:id="75" w:author="Unknown"/>
          <w:rFonts w:ascii="Times New Roman" w:eastAsia="Times New Roman" w:hAnsi="Times New Roman" w:cs="Times New Roman"/>
          <w:sz w:val="24"/>
          <w:szCs w:val="24"/>
          <w:shd w:val="clear" w:color="auto" w:fill="FFFFFF"/>
        </w:rPr>
      </w:pPr>
      <w:ins w:id="76" w:author="Unknown">
        <w:r w:rsidRPr="000D0566">
          <w:rPr>
            <w:rFonts w:ascii="Times New Roman" w:eastAsia="Times New Roman" w:hAnsi="Times New Roman" w:cs="Times New Roman"/>
            <w:sz w:val="24"/>
            <w:szCs w:val="24"/>
            <w:shd w:val="clear" w:color="auto" w:fill="FFFFFF"/>
          </w:rPr>
          <w:t xml:space="preserve">Bila tubuh seseorang mengalami kekurangan protein yang berkepanjangan maka </w:t>
        </w:r>
        <w:proofErr w:type="gramStart"/>
        <w:r w:rsidRPr="000D0566">
          <w:rPr>
            <w:rFonts w:ascii="Times New Roman" w:eastAsia="Times New Roman" w:hAnsi="Times New Roman" w:cs="Times New Roman"/>
            <w:sz w:val="24"/>
            <w:szCs w:val="24"/>
            <w:shd w:val="clear" w:color="auto" w:fill="FFFFFF"/>
          </w:rPr>
          <w:t>akan</w:t>
        </w:r>
        <w:proofErr w:type="gramEnd"/>
        <w:r w:rsidRPr="000D0566">
          <w:rPr>
            <w:rFonts w:ascii="Times New Roman" w:eastAsia="Times New Roman" w:hAnsi="Times New Roman" w:cs="Times New Roman"/>
            <w:sz w:val="24"/>
            <w:szCs w:val="24"/>
            <w:shd w:val="clear" w:color="auto" w:fill="FFFFFF"/>
          </w:rPr>
          <w:t xml:space="preserve"> dapat menyebabkan seseorang menderita penyakit busung lapar (hongeroedem) dan kwashiorkor.</w:t>
        </w:r>
      </w:ins>
    </w:p>
    <w:p w:rsidR="000D0566" w:rsidRPr="000D0566" w:rsidRDefault="000D0566" w:rsidP="000D0566">
      <w:pPr>
        <w:spacing w:after="0" w:line="216" w:lineRule="atLeast"/>
        <w:rPr>
          <w:ins w:id="77" w:author="Unknown"/>
          <w:rFonts w:ascii="Times New Roman" w:eastAsia="Times New Roman" w:hAnsi="Times New Roman" w:cs="Times New Roman"/>
          <w:sz w:val="24"/>
          <w:szCs w:val="24"/>
          <w:shd w:val="clear" w:color="auto" w:fill="FFFFFF"/>
        </w:rPr>
      </w:pPr>
      <w:ins w:id="78" w:author="Unknown">
        <w:r w:rsidRPr="000D0566">
          <w:rPr>
            <w:rFonts w:ascii="Times New Roman" w:eastAsia="Times New Roman" w:hAnsi="Times New Roman" w:cs="Times New Roman"/>
            <w:b/>
            <w:bCs/>
            <w:sz w:val="24"/>
            <w:szCs w:val="24"/>
            <w:shd w:val="clear" w:color="auto" w:fill="FFFFFF"/>
          </w:rPr>
          <w:t xml:space="preserve">Fungsi protein bagi tubuh manusia, </w:t>
        </w:r>
        <w:proofErr w:type="gramStart"/>
        <w:r w:rsidRPr="000D0566">
          <w:rPr>
            <w:rFonts w:ascii="Times New Roman" w:eastAsia="Times New Roman" w:hAnsi="Times New Roman" w:cs="Times New Roman"/>
            <w:b/>
            <w:bCs/>
            <w:sz w:val="24"/>
            <w:szCs w:val="24"/>
            <w:shd w:val="clear" w:color="auto" w:fill="FFFFFF"/>
          </w:rPr>
          <w:t>yaitu :</w:t>
        </w:r>
        <w:proofErr w:type="gramEnd"/>
      </w:ins>
    </w:p>
    <w:p w:rsidR="000D0566" w:rsidRPr="000D0566" w:rsidRDefault="000D0566" w:rsidP="000D0566">
      <w:pPr>
        <w:numPr>
          <w:ilvl w:val="0"/>
          <w:numId w:val="9"/>
        </w:numPr>
        <w:spacing w:before="100" w:beforeAutospacing="1" w:after="100" w:afterAutospacing="1" w:line="216" w:lineRule="atLeast"/>
        <w:rPr>
          <w:ins w:id="79" w:author="Unknown"/>
          <w:rFonts w:ascii="Times New Roman" w:eastAsia="Times New Roman" w:hAnsi="Times New Roman" w:cs="Times New Roman"/>
          <w:sz w:val="24"/>
          <w:szCs w:val="24"/>
          <w:shd w:val="clear" w:color="auto" w:fill="FFFFFF"/>
        </w:rPr>
      </w:pPr>
      <w:ins w:id="80" w:author="Unknown">
        <w:r w:rsidRPr="000D0566">
          <w:rPr>
            <w:rFonts w:ascii="Times New Roman" w:eastAsia="Times New Roman" w:hAnsi="Times New Roman" w:cs="Times New Roman"/>
            <w:sz w:val="24"/>
            <w:szCs w:val="24"/>
            <w:shd w:val="clear" w:color="auto" w:fill="FFFFFF"/>
          </w:rPr>
          <w:t>membangun sel-sel yang rusak membentuk zat pengatur seperti enzim dan hormon</w:t>
        </w:r>
      </w:ins>
    </w:p>
    <w:p w:rsidR="000D0566" w:rsidRPr="000D0566" w:rsidRDefault="000D0566" w:rsidP="000D0566">
      <w:pPr>
        <w:numPr>
          <w:ilvl w:val="0"/>
          <w:numId w:val="9"/>
        </w:numPr>
        <w:spacing w:before="100" w:beforeAutospacing="1" w:after="100" w:afterAutospacing="1" w:line="216" w:lineRule="atLeast"/>
        <w:rPr>
          <w:ins w:id="81" w:author="Unknown"/>
          <w:rFonts w:ascii="Times New Roman" w:eastAsia="Times New Roman" w:hAnsi="Times New Roman" w:cs="Times New Roman"/>
          <w:sz w:val="24"/>
          <w:szCs w:val="24"/>
          <w:shd w:val="clear" w:color="auto" w:fill="FFFFFF"/>
        </w:rPr>
      </w:pPr>
      <w:ins w:id="82" w:author="Unknown">
        <w:r w:rsidRPr="000D0566">
          <w:rPr>
            <w:rFonts w:ascii="Times New Roman" w:eastAsia="Times New Roman" w:hAnsi="Times New Roman" w:cs="Times New Roman"/>
            <w:sz w:val="24"/>
            <w:szCs w:val="24"/>
            <w:shd w:val="clear" w:color="auto" w:fill="FFFFFF"/>
          </w:rPr>
          <w:t>membentuk zat kebal atau antibodi</w:t>
        </w:r>
      </w:ins>
    </w:p>
    <w:p w:rsidR="000D0566" w:rsidRPr="000D0566" w:rsidRDefault="000D0566" w:rsidP="000D0566">
      <w:pPr>
        <w:numPr>
          <w:ilvl w:val="0"/>
          <w:numId w:val="9"/>
        </w:numPr>
        <w:spacing w:before="100" w:beforeAutospacing="1" w:after="100" w:afterAutospacing="1" w:line="216" w:lineRule="atLeast"/>
        <w:rPr>
          <w:ins w:id="83" w:author="Unknown"/>
          <w:rFonts w:ascii="Times New Roman" w:eastAsia="Times New Roman" w:hAnsi="Times New Roman" w:cs="Times New Roman"/>
          <w:sz w:val="24"/>
          <w:szCs w:val="24"/>
          <w:shd w:val="clear" w:color="auto" w:fill="FFFFFF"/>
        </w:rPr>
      </w:pPr>
      <w:ins w:id="84" w:author="Unknown">
        <w:r w:rsidRPr="000D0566">
          <w:rPr>
            <w:rFonts w:ascii="Times New Roman" w:eastAsia="Times New Roman" w:hAnsi="Times New Roman" w:cs="Times New Roman"/>
            <w:sz w:val="24"/>
            <w:szCs w:val="24"/>
            <w:shd w:val="clear" w:color="auto" w:fill="FFFFFF"/>
          </w:rPr>
          <w:t>bahan membentuk senyawa asam amino lainnya</w:t>
        </w:r>
      </w:ins>
    </w:p>
    <w:p w:rsidR="000D0566" w:rsidRPr="000D0566" w:rsidRDefault="000D0566" w:rsidP="000D0566">
      <w:pPr>
        <w:numPr>
          <w:ilvl w:val="0"/>
          <w:numId w:val="9"/>
        </w:numPr>
        <w:spacing w:before="100" w:beforeAutospacing="1" w:after="100" w:afterAutospacing="1" w:line="216" w:lineRule="atLeast"/>
        <w:rPr>
          <w:ins w:id="85" w:author="Unknown"/>
          <w:rFonts w:ascii="Times New Roman" w:eastAsia="Times New Roman" w:hAnsi="Times New Roman" w:cs="Times New Roman"/>
          <w:sz w:val="24"/>
          <w:szCs w:val="24"/>
          <w:shd w:val="clear" w:color="auto" w:fill="FFFFFF"/>
        </w:rPr>
      </w:pPr>
      <w:ins w:id="86" w:author="Unknown">
        <w:r w:rsidRPr="000D0566">
          <w:rPr>
            <w:rFonts w:ascii="Times New Roman" w:eastAsia="Times New Roman" w:hAnsi="Times New Roman" w:cs="Times New Roman"/>
            <w:sz w:val="24"/>
            <w:szCs w:val="24"/>
            <w:shd w:val="clear" w:color="auto" w:fill="FFFFFF"/>
          </w:rPr>
          <w:t>sebagai sumber energi, 1 gr menghasilkan 4,1 kalori</w:t>
        </w:r>
      </w:ins>
    </w:p>
    <w:p w:rsidR="000D0566" w:rsidRPr="000D0566" w:rsidRDefault="000D0566" w:rsidP="000D0566">
      <w:pPr>
        <w:numPr>
          <w:ilvl w:val="0"/>
          <w:numId w:val="9"/>
        </w:numPr>
        <w:spacing w:before="100" w:beforeAutospacing="1" w:after="100" w:afterAutospacing="1" w:line="216" w:lineRule="atLeast"/>
        <w:rPr>
          <w:ins w:id="87" w:author="Unknown"/>
          <w:rFonts w:ascii="Times New Roman" w:eastAsia="Times New Roman" w:hAnsi="Times New Roman" w:cs="Times New Roman"/>
          <w:sz w:val="24"/>
          <w:szCs w:val="24"/>
          <w:shd w:val="clear" w:color="auto" w:fill="FFFFFF"/>
        </w:rPr>
      </w:pPr>
      <w:ins w:id="88" w:author="Unknown">
        <w:r w:rsidRPr="000D0566">
          <w:rPr>
            <w:rFonts w:ascii="Times New Roman" w:eastAsia="Times New Roman" w:hAnsi="Times New Roman" w:cs="Times New Roman"/>
            <w:sz w:val="24"/>
            <w:szCs w:val="24"/>
            <w:shd w:val="clear" w:color="auto" w:fill="FFFFFF"/>
          </w:rPr>
          <w:t>menjaga keseimbagan asam basa dalam darah</w:t>
        </w:r>
      </w:ins>
    </w:p>
    <w:p w:rsidR="000D0566" w:rsidRPr="000D0566" w:rsidRDefault="000D0566" w:rsidP="000D0566">
      <w:pPr>
        <w:spacing w:after="0" w:line="216" w:lineRule="atLeast"/>
        <w:rPr>
          <w:ins w:id="89" w:author="Unknown"/>
          <w:rFonts w:ascii="Times New Roman" w:eastAsia="Times New Roman" w:hAnsi="Times New Roman" w:cs="Times New Roman"/>
          <w:sz w:val="24"/>
          <w:szCs w:val="24"/>
          <w:shd w:val="clear" w:color="auto" w:fill="FFFFFF"/>
        </w:rPr>
      </w:pPr>
      <w:ins w:id="90" w:author="Unknown">
        <w:r w:rsidRPr="000D0566">
          <w:rPr>
            <w:rFonts w:ascii="Times New Roman" w:eastAsia="Times New Roman" w:hAnsi="Times New Roman" w:cs="Times New Roman"/>
            <w:b/>
            <w:bCs/>
            <w:sz w:val="24"/>
            <w:szCs w:val="24"/>
            <w:shd w:val="clear" w:color="auto" w:fill="FFFFFF"/>
          </w:rPr>
          <w:t> C. Lemak</w:t>
        </w:r>
      </w:ins>
    </w:p>
    <w:p w:rsidR="000D0566" w:rsidRPr="000D0566" w:rsidRDefault="000D0566" w:rsidP="000D0566">
      <w:pPr>
        <w:spacing w:after="0" w:line="216" w:lineRule="atLeast"/>
        <w:rPr>
          <w:ins w:id="91"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16" w:lineRule="atLeast"/>
        <w:rPr>
          <w:ins w:id="92" w:author="Unknown"/>
          <w:rFonts w:ascii="Times New Roman" w:eastAsia="Times New Roman" w:hAnsi="Times New Roman" w:cs="Times New Roman"/>
          <w:sz w:val="24"/>
          <w:szCs w:val="24"/>
          <w:shd w:val="clear" w:color="auto" w:fill="FFFFFF"/>
        </w:rPr>
      </w:pPr>
      <w:r w:rsidRPr="000D0566">
        <w:rPr>
          <w:rFonts w:ascii="Times New Roman" w:eastAsia="Times New Roman" w:hAnsi="Times New Roman" w:cs="Times New Roman"/>
          <w:noProof/>
          <w:color w:val="0000FF"/>
          <w:sz w:val="24"/>
          <w:szCs w:val="24"/>
          <w:shd w:val="clear" w:color="auto" w:fill="FFFFFF"/>
        </w:rPr>
        <w:drawing>
          <wp:inline distT="0" distB="0" distL="0" distR="0">
            <wp:extent cx="1905000" cy="1905000"/>
            <wp:effectExtent l="19050" t="0" r="0" b="0"/>
            <wp:docPr id="4" name="Picture 4" descr="Lema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mak">
                      <a:hlinkClick r:id="rId11"/>
                    </pic:cNvPr>
                    <pic:cNvPicPr>
                      <a:picLocks noChangeAspect="1" noChangeArrowheads="1"/>
                    </pic:cNvPicPr>
                  </pic:nvPicPr>
                  <pic:blipFill>
                    <a:blip r:embed="rId12"/>
                    <a:srcRect/>
                    <a:stretch>
                      <a:fillRect/>
                    </a:stretch>
                  </pic:blipFill>
                  <pic:spPr bwMode="auto">
                    <a:xfrm>
                      <a:off x="0" y="0"/>
                      <a:ext cx="1905000" cy="1905000"/>
                    </a:xfrm>
                    <a:prstGeom prst="rect">
                      <a:avLst/>
                    </a:prstGeom>
                    <a:noFill/>
                    <a:ln w="9525">
                      <a:noFill/>
                      <a:miter lim="800000"/>
                      <a:headEnd/>
                      <a:tailEnd/>
                    </a:ln>
                  </pic:spPr>
                </pic:pic>
              </a:graphicData>
            </a:graphic>
          </wp:inline>
        </w:drawing>
      </w:r>
      <w:ins w:id="93" w:author="Unknown">
        <w:r w:rsidRPr="000D0566">
          <w:rPr>
            <w:rFonts w:ascii="Times New Roman" w:eastAsia="Times New Roman" w:hAnsi="Times New Roman" w:cs="Times New Roman"/>
            <w:sz w:val="24"/>
            <w:szCs w:val="24"/>
            <w:shd w:val="clear" w:color="auto" w:fill="FFFFFF"/>
          </w:rPr>
          <w:t>                   </w:t>
        </w:r>
      </w:ins>
      <w:r w:rsidRPr="000D0566">
        <w:rPr>
          <w:rFonts w:ascii="Times New Roman" w:eastAsia="Times New Roman" w:hAnsi="Times New Roman" w:cs="Times New Roman"/>
          <w:noProof/>
          <w:color w:val="0000FF"/>
          <w:sz w:val="24"/>
          <w:szCs w:val="24"/>
          <w:shd w:val="clear" w:color="auto" w:fill="FFFFFF"/>
        </w:rPr>
        <w:drawing>
          <wp:inline distT="0" distB="0" distL="0" distR="0">
            <wp:extent cx="1905000" cy="1524000"/>
            <wp:effectExtent l="19050" t="0" r="0" b="0"/>
            <wp:docPr id="5" name="Picture 5" descr="Lemak">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mak">
                      <a:hlinkClick r:id="rId13"/>
                    </pic:cNvPr>
                    <pic:cNvPicPr>
                      <a:picLocks noChangeAspect="1" noChangeArrowheads="1"/>
                    </pic:cNvPicPr>
                  </pic:nvPicPr>
                  <pic:blipFill>
                    <a:blip r:embed="rId14"/>
                    <a:srcRect/>
                    <a:stretch>
                      <a:fillRect/>
                    </a:stretch>
                  </pic:blipFill>
                  <pic:spPr bwMode="auto">
                    <a:xfrm>
                      <a:off x="0" y="0"/>
                      <a:ext cx="1905000" cy="1524000"/>
                    </a:xfrm>
                    <a:prstGeom prst="rect">
                      <a:avLst/>
                    </a:prstGeom>
                    <a:noFill/>
                    <a:ln w="9525">
                      <a:noFill/>
                      <a:miter lim="800000"/>
                      <a:headEnd/>
                      <a:tailEnd/>
                    </a:ln>
                  </pic:spPr>
                </pic:pic>
              </a:graphicData>
            </a:graphic>
          </wp:inline>
        </w:drawing>
      </w:r>
    </w:p>
    <w:p w:rsidR="000D0566" w:rsidRPr="000D0566" w:rsidRDefault="000D0566" w:rsidP="000D0566">
      <w:pPr>
        <w:spacing w:after="0" w:line="216" w:lineRule="atLeast"/>
        <w:rPr>
          <w:ins w:id="94"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16" w:lineRule="atLeast"/>
        <w:rPr>
          <w:ins w:id="95" w:author="Unknown"/>
          <w:rFonts w:ascii="Times New Roman" w:eastAsia="Times New Roman" w:hAnsi="Times New Roman" w:cs="Times New Roman"/>
          <w:sz w:val="24"/>
          <w:szCs w:val="24"/>
          <w:shd w:val="clear" w:color="auto" w:fill="FFFFFF"/>
        </w:rPr>
      </w:pPr>
      <w:ins w:id="96" w:author="Unknown">
        <w:r w:rsidRPr="000D0566">
          <w:rPr>
            <w:rFonts w:ascii="Times New Roman" w:eastAsia="Times New Roman" w:hAnsi="Times New Roman" w:cs="Times New Roman"/>
            <w:sz w:val="24"/>
            <w:szCs w:val="24"/>
            <w:shd w:val="clear" w:color="auto" w:fill="FFFFFF"/>
          </w:rPr>
          <w:t> </w:t>
        </w:r>
        <w:proofErr w:type="gramStart"/>
        <w:r w:rsidRPr="000D0566">
          <w:rPr>
            <w:rFonts w:ascii="Times New Roman" w:eastAsia="Times New Roman" w:hAnsi="Times New Roman" w:cs="Times New Roman"/>
            <w:sz w:val="24"/>
            <w:szCs w:val="24"/>
            <w:shd w:val="clear" w:color="auto" w:fill="FFFFFF"/>
          </w:rPr>
          <w:t>Merupakan senyawa organik yang tersusun atas C, H, O.</w:t>
        </w:r>
        <w:proofErr w:type="gramEnd"/>
      </w:ins>
    </w:p>
    <w:p w:rsidR="000D0566" w:rsidRPr="000D0566" w:rsidRDefault="000D0566" w:rsidP="000D0566">
      <w:pPr>
        <w:numPr>
          <w:ilvl w:val="0"/>
          <w:numId w:val="10"/>
        </w:numPr>
        <w:spacing w:before="100" w:beforeAutospacing="1" w:after="100" w:afterAutospacing="1" w:line="216" w:lineRule="atLeast"/>
        <w:rPr>
          <w:ins w:id="97" w:author="Unknown"/>
          <w:rFonts w:ascii="Times New Roman" w:eastAsia="Times New Roman" w:hAnsi="Times New Roman" w:cs="Times New Roman"/>
          <w:sz w:val="24"/>
          <w:szCs w:val="24"/>
          <w:shd w:val="clear" w:color="auto" w:fill="FFFFFF"/>
        </w:rPr>
      </w:pPr>
      <w:ins w:id="98" w:author="Unknown">
        <w:r w:rsidRPr="000D0566">
          <w:rPr>
            <w:rFonts w:ascii="Times New Roman" w:eastAsia="Times New Roman" w:hAnsi="Times New Roman" w:cs="Times New Roman"/>
            <w:sz w:val="24"/>
            <w:szCs w:val="24"/>
            <w:shd w:val="clear" w:color="auto" w:fill="FFFFFF"/>
          </w:rPr>
          <w:t>Komponennya adalah asam lemak dan gliserol.</w:t>
        </w:r>
      </w:ins>
    </w:p>
    <w:p w:rsidR="000D0566" w:rsidRPr="000D0566" w:rsidRDefault="000D0566" w:rsidP="000D0566">
      <w:pPr>
        <w:numPr>
          <w:ilvl w:val="0"/>
          <w:numId w:val="10"/>
        </w:numPr>
        <w:spacing w:before="100" w:beforeAutospacing="1" w:after="100" w:afterAutospacing="1" w:line="216" w:lineRule="atLeast"/>
        <w:rPr>
          <w:ins w:id="99" w:author="Unknown"/>
          <w:rFonts w:ascii="Times New Roman" w:eastAsia="Times New Roman" w:hAnsi="Times New Roman" w:cs="Times New Roman"/>
          <w:sz w:val="24"/>
          <w:szCs w:val="24"/>
          <w:shd w:val="clear" w:color="auto" w:fill="FFFFFF"/>
        </w:rPr>
      </w:pPr>
      <w:ins w:id="100" w:author="Unknown">
        <w:r w:rsidRPr="000D0566">
          <w:rPr>
            <w:rFonts w:ascii="Times New Roman" w:eastAsia="Times New Roman" w:hAnsi="Times New Roman" w:cs="Times New Roman"/>
            <w:sz w:val="24"/>
            <w:szCs w:val="24"/>
            <w:shd w:val="clear" w:color="auto" w:fill="FFFFFF"/>
          </w:rPr>
          <w:t>Asam lemak dibedakan menjadi 2 macam, yaitu :</w:t>
        </w:r>
      </w:ins>
    </w:p>
    <w:p w:rsidR="000D0566" w:rsidRPr="000D0566" w:rsidRDefault="000D0566" w:rsidP="000D0566">
      <w:pPr>
        <w:numPr>
          <w:ilvl w:val="0"/>
          <w:numId w:val="11"/>
        </w:numPr>
        <w:spacing w:before="100" w:beforeAutospacing="1" w:after="100" w:afterAutospacing="1" w:line="216" w:lineRule="atLeast"/>
        <w:rPr>
          <w:ins w:id="101" w:author="Unknown"/>
          <w:rFonts w:ascii="Times New Roman" w:eastAsia="Times New Roman" w:hAnsi="Times New Roman" w:cs="Times New Roman"/>
          <w:sz w:val="24"/>
          <w:szCs w:val="24"/>
          <w:shd w:val="clear" w:color="auto" w:fill="FFFFFF"/>
        </w:rPr>
      </w:pPr>
      <w:ins w:id="102" w:author="Unknown">
        <w:r w:rsidRPr="000D0566">
          <w:rPr>
            <w:rFonts w:ascii="Times New Roman" w:eastAsia="Times New Roman" w:hAnsi="Times New Roman" w:cs="Times New Roman"/>
            <w:sz w:val="24"/>
            <w:szCs w:val="24"/>
            <w:shd w:val="clear" w:color="auto" w:fill="FFFFFF"/>
          </w:rPr>
          <w:t xml:space="preserve">Asam lemak </w:t>
        </w:r>
        <w:proofErr w:type="gramStart"/>
        <w:r w:rsidRPr="000D0566">
          <w:rPr>
            <w:rFonts w:ascii="Times New Roman" w:eastAsia="Times New Roman" w:hAnsi="Times New Roman" w:cs="Times New Roman"/>
            <w:sz w:val="24"/>
            <w:szCs w:val="24"/>
            <w:shd w:val="clear" w:color="auto" w:fill="FFFFFF"/>
          </w:rPr>
          <w:t>jenuh :</w:t>
        </w:r>
        <w:proofErr w:type="gramEnd"/>
        <w:r w:rsidRPr="000D0566">
          <w:rPr>
            <w:rFonts w:ascii="Times New Roman" w:eastAsia="Times New Roman" w:hAnsi="Times New Roman" w:cs="Times New Roman"/>
            <w:sz w:val="24"/>
            <w:szCs w:val="24"/>
            <w:shd w:val="clear" w:color="auto" w:fill="FFFFFF"/>
          </w:rPr>
          <w:t xml:space="preserve"> berujud padat dan bersama gliserin dapat disintesis sendiri oleh tubuh.</w:t>
        </w:r>
      </w:ins>
    </w:p>
    <w:p w:rsidR="000D0566" w:rsidRPr="000D0566" w:rsidRDefault="000D0566" w:rsidP="000D0566">
      <w:pPr>
        <w:numPr>
          <w:ilvl w:val="0"/>
          <w:numId w:val="11"/>
        </w:numPr>
        <w:spacing w:before="100" w:beforeAutospacing="1" w:after="100" w:afterAutospacing="1" w:line="216" w:lineRule="atLeast"/>
        <w:rPr>
          <w:ins w:id="103" w:author="Unknown"/>
          <w:rFonts w:ascii="Times New Roman" w:eastAsia="Times New Roman" w:hAnsi="Times New Roman" w:cs="Times New Roman"/>
          <w:sz w:val="24"/>
          <w:szCs w:val="24"/>
          <w:shd w:val="clear" w:color="auto" w:fill="FFFFFF"/>
        </w:rPr>
      </w:pPr>
      <w:ins w:id="104" w:author="Unknown">
        <w:r w:rsidRPr="000D0566">
          <w:rPr>
            <w:rFonts w:ascii="Times New Roman" w:eastAsia="Times New Roman" w:hAnsi="Times New Roman" w:cs="Times New Roman"/>
            <w:sz w:val="24"/>
            <w:szCs w:val="24"/>
            <w:shd w:val="clear" w:color="auto" w:fill="FFFFFF"/>
          </w:rPr>
          <w:t xml:space="preserve">Asam lemak tidak </w:t>
        </w:r>
        <w:proofErr w:type="gramStart"/>
        <w:r w:rsidRPr="000D0566">
          <w:rPr>
            <w:rFonts w:ascii="Times New Roman" w:eastAsia="Times New Roman" w:hAnsi="Times New Roman" w:cs="Times New Roman"/>
            <w:sz w:val="24"/>
            <w:szCs w:val="24"/>
            <w:shd w:val="clear" w:color="auto" w:fill="FFFFFF"/>
          </w:rPr>
          <w:t>jenuh :</w:t>
        </w:r>
        <w:proofErr w:type="gramEnd"/>
        <w:r w:rsidRPr="000D0566">
          <w:rPr>
            <w:rFonts w:ascii="Times New Roman" w:eastAsia="Times New Roman" w:hAnsi="Times New Roman" w:cs="Times New Roman"/>
            <w:sz w:val="24"/>
            <w:szCs w:val="24"/>
            <w:shd w:val="clear" w:color="auto" w:fill="FFFFFF"/>
          </w:rPr>
          <w:t xml:space="preserve"> berujud cair dan tidak dapat disintesis sendiri oleh tubuh, jadi harus didatangkan dari luar.</w:t>
        </w:r>
      </w:ins>
    </w:p>
    <w:p w:rsidR="000D0566" w:rsidRPr="000D0566" w:rsidRDefault="000D0566" w:rsidP="000D0566">
      <w:pPr>
        <w:spacing w:after="0" w:line="216" w:lineRule="atLeast"/>
        <w:rPr>
          <w:ins w:id="105" w:author="Unknown"/>
          <w:rFonts w:ascii="Times New Roman" w:eastAsia="Times New Roman" w:hAnsi="Times New Roman" w:cs="Times New Roman"/>
          <w:sz w:val="24"/>
          <w:szCs w:val="24"/>
          <w:shd w:val="clear" w:color="auto" w:fill="FFFFFF"/>
        </w:rPr>
      </w:pPr>
      <w:ins w:id="106" w:author="Unknown">
        <w:r w:rsidRPr="000D0566">
          <w:rPr>
            <w:rFonts w:ascii="Times New Roman" w:eastAsia="Times New Roman" w:hAnsi="Times New Roman" w:cs="Times New Roman"/>
            <w:sz w:val="24"/>
            <w:szCs w:val="24"/>
            <w:shd w:val="clear" w:color="auto" w:fill="FFFFFF"/>
          </w:rPr>
          <w:t xml:space="preserve"> Sumber </w:t>
        </w:r>
        <w:proofErr w:type="gramStart"/>
        <w:r w:rsidRPr="000D0566">
          <w:rPr>
            <w:rFonts w:ascii="Times New Roman" w:eastAsia="Times New Roman" w:hAnsi="Times New Roman" w:cs="Times New Roman"/>
            <w:sz w:val="24"/>
            <w:szCs w:val="24"/>
            <w:shd w:val="clear" w:color="auto" w:fill="FFFFFF"/>
          </w:rPr>
          <w:t>lemak :</w:t>
        </w:r>
        <w:proofErr w:type="gramEnd"/>
      </w:ins>
    </w:p>
    <w:p w:rsidR="000D0566" w:rsidRPr="000D0566" w:rsidRDefault="000D0566" w:rsidP="000D0566">
      <w:pPr>
        <w:numPr>
          <w:ilvl w:val="0"/>
          <w:numId w:val="12"/>
        </w:numPr>
        <w:spacing w:before="100" w:beforeAutospacing="1" w:after="100" w:afterAutospacing="1" w:line="216" w:lineRule="atLeast"/>
        <w:rPr>
          <w:ins w:id="107" w:author="Unknown"/>
          <w:rFonts w:ascii="Times New Roman" w:eastAsia="Times New Roman" w:hAnsi="Times New Roman" w:cs="Times New Roman"/>
          <w:sz w:val="24"/>
          <w:szCs w:val="24"/>
          <w:shd w:val="clear" w:color="auto" w:fill="FFFFFF"/>
        </w:rPr>
      </w:pPr>
      <w:proofErr w:type="gramStart"/>
      <w:ins w:id="108" w:author="Unknown">
        <w:r w:rsidRPr="000D0566">
          <w:rPr>
            <w:rFonts w:ascii="Times New Roman" w:eastAsia="Times New Roman" w:hAnsi="Times New Roman" w:cs="Times New Roman"/>
            <w:sz w:val="24"/>
            <w:szCs w:val="24"/>
            <w:shd w:val="clear" w:color="auto" w:fill="FFFFFF"/>
          </w:rPr>
          <w:t>hewani :</w:t>
        </w:r>
        <w:proofErr w:type="gramEnd"/>
        <w:r w:rsidRPr="000D0566">
          <w:rPr>
            <w:rFonts w:ascii="Times New Roman" w:eastAsia="Times New Roman" w:hAnsi="Times New Roman" w:cs="Times New Roman"/>
            <w:sz w:val="24"/>
            <w:szCs w:val="24"/>
            <w:shd w:val="clear" w:color="auto" w:fill="FFFFFF"/>
          </w:rPr>
          <w:t xml:space="preserve"> minyak ikan (100%), kuning telur ayam (31, 9%), daging itik (28,6%), belut (27%), daging ayam (25%, keju.</w:t>
        </w:r>
      </w:ins>
    </w:p>
    <w:p w:rsidR="000D0566" w:rsidRPr="000D0566" w:rsidRDefault="000D0566" w:rsidP="000D0566">
      <w:pPr>
        <w:numPr>
          <w:ilvl w:val="0"/>
          <w:numId w:val="12"/>
        </w:numPr>
        <w:spacing w:before="100" w:beforeAutospacing="1" w:after="100" w:afterAutospacing="1" w:line="216" w:lineRule="atLeast"/>
        <w:rPr>
          <w:ins w:id="109" w:author="Unknown"/>
          <w:rFonts w:ascii="Times New Roman" w:eastAsia="Times New Roman" w:hAnsi="Times New Roman" w:cs="Times New Roman"/>
          <w:sz w:val="24"/>
          <w:szCs w:val="24"/>
          <w:shd w:val="clear" w:color="auto" w:fill="FFFFFF"/>
        </w:rPr>
      </w:pPr>
      <w:proofErr w:type="gramStart"/>
      <w:ins w:id="110" w:author="Unknown">
        <w:r w:rsidRPr="000D0566">
          <w:rPr>
            <w:rFonts w:ascii="Times New Roman" w:eastAsia="Times New Roman" w:hAnsi="Times New Roman" w:cs="Times New Roman"/>
            <w:sz w:val="24"/>
            <w:szCs w:val="24"/>
            <w:shd w:val="clear" w:color="auto" w:fill="FFFFFF"/>
          </w:rPr>
          <w:lastRenderedPageBreak/>
          <w:t>nabati :</w:t>
        </w:r>
        <w:proofErr w:type="gramEnd"/>
        <w:r w:rsidRPr="000D0566">
          <w:rPr>
            <w:rFonts w:ascii="Times New Roman" w:eastAsia="Times New Roman" w:hAnsi="Times New Roman" w:cs="Times New Roman"/>
            <w:sz w:val="24"/>
            <w:szCs w:val="24"/>
            <w:shd w:val="clear" w:color="auto" w:fill="FFFFFF"/>
          </w:rPr>
          <w:t xml:space="preserve"> minyak kelapa sawit (100%), minyak kacang tanah (100%), minyak kenari (66%), kemiri (63%), wijen (51,1%), biji jambu mete (49,6%), biji kacang tanah (42,8%), kwaci (42,1%), serbuk coklat (23,8%), kedelai (18,1%), advokat.</w:t>
        </w:r>
      </w:ins>
    </w:p>
    <w:p w:rsidR="000D0566" w:rsidRPr="000D0566" w:rsidRDefault="000D0566" w:rsidP="000D0566">
      <w:pPr>
        <w:spacing w:after="0" w:line="216" w:lineRule="atLeast"/>
        <w:rPr>
          <w:ins w:id="111" w:author="Unknown"/>
          <w:rFonts w:ascii="Times New Roman" w:eastAsia="Times New Roman" w:hAnsi="Times New Roman" w:cs="Times New Roman"/>
          <w:sz w:val="24"/>
          <w:szCs w:val="24"/>
          <w:shd w:val="clear" w:color="auto" w:fill="FFFFFF"/>
        </w:rPr>
      </w:pPr>
      <w:ins w:id="112" w:author="Unknown">
        <w:r w:rsidRPr="000D0566">
          <w:rPr>
            <w:rFonts w:ascii="Times New Roman" w:eastAsia="Times New Roman" w:hAnsi="Times New Roman" w:cs="Times New Roman"/>
            <w:sz w:val="24"/>
            <w:szCs w:val="24"/>
            <w:shd w:val="clear" w:color="auto" w:fill="FFFFFF"/>
          </w:rPr>
          <w:t xml:space="preserve"> Fungsi </w:t>
        </w:r>
        <w:proofErr w:type="gramStart"/>
        <w:r w:rsidRPr="000D0566">
          <w:rPr>
            <w:rFonts w:ascii="Times New Roman" w:eastAsia="Times New Roman" w:hAnsi="Times New Roman" w:cs="Times New Roman"/>
            <w:sz w:val="24"/>
            <w:szCs w:val="24"/>
            <w:shd w:val="clear" w:color="auto" w:fill="FFFFFF"/>
          </w:rPr>
          <w:t>Lemak :</w:t>
        </w:r>
        <w:proofErr w:type="gramEnd"/>
      </w:ins>
    </w:p>
    <w:p w:rsidR="000D0566" w:rsidRPr="000D0566" w:rsidRDefault="000D0566" w:rsidP="000D0566">
      <w:pPr>
        <w:numPr>
          <w:ilvl w:val="0"/>
          <w:numId w:val="13"/>
        </w:numPr>
        <w:spacing w:before="100" w:beforeAutospacing="1" w:after="100" w:afterAutospacing="1" w:line="216" w:lineRule="atLeast"/>
        <w:rPr>
          <w:ins w:id="113" w:author="Unknown"/>
          <w:rFonts w:ascii="Times New Roman" w:eastAsia="Times New Roman" w:hAnsi="Times New Roman" w:cs="Times New Roman"/>
          <w:sz w:val="24"/>
          <w:szCs w:val="24"/>
          <w:shd w:val="clear" w:color="auto" w:fill="FFFFFF"/>
        </w:rPr>
      </w:pPr>
      <w:ins w:id="114" w:author="Unknown">
        <w:r w:rsidRPr="000D0566">
          <w:rPr>
            <w:rFonts w:ascii="Times New Roman" w:eastAsia="Times New Roman" w:hAnsi="Times New Roman" w:cs="Times New Roman"/>
            <w:sz w:val="24"/>
            <w:szCs w:val="24"/>
            <w:shd w:val="clear" w:color="auto" w:fill="FFFFFF"/>
          </w:rPr>
          <w:t>penghasil energi atau kalor, 1 gr menghasilkan 9,3 kalori</w:t>
        </w:r>
      </w:ins>
    </w:p>
    <w:p w:rsidR="000D0566" w:rsidRPr="000D0566" w:rsidRDefault="000D0566" w:rsidP="000D0566">
      <w:pPr>
        <w:numPr>
          <w:ilvl w:val="0"/>
          <w:numId w:val="13"/>
        </w:numPr>
        <w:spacing w:before="100" w:beforeAutospacing="1" w:after="100" w:afterAutospacing="1" w:line="216" w:lineRule="atLeast"/>
        <w:rPr>
          <w:ins w:id="115" w:author="Unknown"/>
          <w:rFonts w:ascii="Times New Roman" w:eastAsia="Times New Roman" w:hAnsi="Times New Roman" w:cs="Times New Roman"/>
          <w:sz w:val="24"/>
          <w:szCs w:val="24"/>
          <w:shd w:val="clear" w:color="auto" w:fill="FFFFFF"/>
        </w:rPr>
      </w:pPr>
      <w:ins w:id="116" w:author="Unknown">
        <w:r w:rsidRPr="000D0566">
          <w:rPr>
            <w:rFonts w:ascii="Times New Roman" w:eastAsia="Times New Roman" w:hAnsi="Times New Roman" w:cs="Times New Roman"/>
            <w:sz w:val="24"/>
            <w:szCs w:val="24"/>
            <w:shd w:val="clear" w:color="auto" w:fill="FFFFFF"/>
          </w:rPr>
          <w:t>pelarut vitamin A, D, E dan K</w:t>
        </w:r>
      </w:ins>
    </w:p>
    <w:p w:rsidR="000D0566" w:rsidRPr="000D0566" w:rsidRDefault="000D0566" w:rsidP="000D0566">
      <w:pPr>
        <w:numPr>
          <w:ilvl w:val="0"/>
          <w:numId w:val="13"/>
        </w:numPr>
        <w:spacing w:before="100" w:beforeAutospacing="1" w:after="100" w:afterAutospacing="1" w:line="216" w:lineRule="atLeast"/>
        <w:rPr>
          <w:ins w:id="117" w:author="Unknown"/>
          <w:rFonts w:ascii="Times New Roman" w:eastAsia="Times New Roman" w:hAnsi="Times New Roman" w:cs="Times New Roman"/>
          <w:sz w:val="24"/>
          <w:szCs w:val="24"/>
          <w:shd w:val="clear" w:color="auto" w:fill="FFFFFF"/>
        </w:rPr>
      </w:pPr>
      <w:ins w:id="118" w:author="Unknown">
        <w:r w:rsidRPr="000D0566">
          <w:rPr>
            <w:rFonts w:ascii="Times New Roman" w:eastAsia="Times New Roman" w:hAnsi="Times New Roman" w:cs="Times New Roman"/>
            <w:sz w:val="24"/>
            <w:szCs w:val="24"/>
            <w:shd w:val="clear" w:color="auto" w:fill="FFFFFF"/>
          </w:rPr>
          <w:t>pelindung alat-alat tubuh</w:t>
        </w:r>
      </w:ins>
    </w:p>
    <w:p w:rsidR="000D0566" w:rsidRPr="000D0566" w:rsidRDefault="000D0566" w:rsidP="000D0566">
      <w:pPr>
        <w:numPr>
          <w:ilvl w:val="0"/>
          <w:numId w:val="13"/>
        </w:numPr>
        <w:spacing w:before="100" w:beforeAutospacing="1" w:after="100" w:afterAutospacing="1" w:line="216" w:lineRule="atLeast"/>
        <w:rPr>
          <w:ins w:id="119" w:author="Unknown"/>
          <w:rFonts w:ascii="Times New Roman" w:eastAsia="Times New Roman" w:hAnsi="Times New Roman" w:cs="Times New Roman"/>
          <w:sz w:val="24"/>
          <w:szCs w:val="24"/>
          <w:shd w:val="clear" w:color="auto" w:fill="FFFFFF"/>
        </w:rPr>
      </w:pPr>
      <w:ins w:id="120" w:author="Unknown">
        <w:r w:rsidRPr="000D0566">
          <w:rPr>
            <w:rFonts w:ascii="Times New Roman" w:eastAsia="Times New Roman" w:hAnsi="Times New Roman" w:cs="Times New Roman"/>
            <w:sz w:val="24"/>
            <w:szCs w:val="24"/>
            <w:shd w:val="clear" w:color="auto" w:fill="FFFFFF"/>
          </w:rPr>
          <w:t>pelindung tubuh dari suhu rendah</w:t>
        </w:r>
      </w:ins>
    </w:p>
    <w:p w:rsidR="000D0566" w:rsidRPr="000D0566" w:rsidRDefault="000D0566" w:rsidP="000D0566">
      <w:pPr>
        <w:numPr>
          <w:ilvl w:val="0"/>
          <w:numId w:val="13"/>
        </w:numPr>
        <w:spacing w:before="100" w:beforeAutospacing="1" w:after="100" w:afterAutospacing="1" w:line="216" w:lineRule="atLeast"/>
        <w:rPr>
          <w:ins w:id="121" w:author="Unknown"/>
          <w:rFonts w:ascii="Times New Roman" w:eastAsia="Times New Roman" w:hAnsi="Times New Roman" w:cs="Times New Roman"/>
          <w:sz w:val="24"/>
          <w:szCs w:val="24"/>
          <w:shd w:val="clear" w:color="auto" w:fill="FFFFFF"/>
        </w:rPr>
      </w:pPr>
      <w:ins w:id="122" w:author="Unknown">
        <w:r w:rsidRPr="000D0566">
          <w:rPr>
            <w:rFonts w:ascii="Times New Roman" w:eastAsia="Times New Roman" w:hAnsi="Times New Roman" w:cs="Times New Roman"/>
            <w:sz w:val="24"/>
            <w:szCs w:val="24"/>
            <w:shd w:val="clear" w:color="auto" w:fill="FFFFFF"/>
          </w:rPr>
          <w:t>membangun bagian sel tertentu</w:t>
        </w:r>
      </w:ins>
    </w:p>
    <w:p w:rsidR="000D0566" w:rsidRPr="000D0566" w:rsidRDefault="000D0566" w:rsidP="000D0566">
      <w:pPr>
        <w:spacing w:after="0" w:line="216" w:lineRule="atLeast"/>
        <w:rPr>
          <w:ins w:id="123" w:author="Unknown"/>
          <w:rFonts w:ascii="Times New Roman" w:eastAsia="Times New Roman" w:hAnsi="Times New Roman" w:cs="Times New Roman"/>
          <w:sz w:val="24"/>
          <w:szCs w:val="24"/>
          <w:shd w:val="clear" w:color="auto" w:fill="FFFFFF"/>
        </w:rPr>
      </w:pPr>
      <w:ins w:id="124" w:author="Unknown">
        <w:r w:rsidRPr="000D0566">
          <w:rPr>
            <w:rFonts w:ascii="Times New Roman" w:eastAsia="Times New Roman" w:hAnsi="Times New Roman" w:cs="Times New Roman"/>
            <w:b/>
            <w:bCs/>
            <w:sz w:val="24"/>
            <w:szCs w:val="24"/>
            <w:shd w:val="clear" w:color="auto" w:fill="FFFFFF"/>
          </w:rPr>
          <w:t>D. Vitamin</w:t>
        </w:r>
      </w:ins>
    </w:p>
    <w:p w:rsidR="000D0566" w:rsidRPr="000D0566" w:rsidRDefault="000D0566" w:rsidP="000D0566">
      <w:pPr>
        <w:spacing w:after="0" w:line="216" w:lineRule="atLeast"/>
        <w:rPr>
          <w:ins w:id="125"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16" w:lineRule="atLeast"/>
        <w:rPr>
          <w:ins w:id="126" w:author="Unknown"/>
          <w:rFonts w:ascii="Times New Roman" w:eastAsia="Times New Roman" w:hAnsi="Times New Roman" w:cs="Times New Roman"/>
          <w:sz w:val="24"/>
          <w:szCs w:val="24"/>
          <w:shd w:val="clear" w:color="auto" w:fill="FFFFFF"/>
        </w:rPr>
      </w:pPr>
      <w:r w:rsidRPr="000D0566">
        <w:rPr>
          <w:rFonts w:ascii="Times New Roman" w:eastAsia="Times New Roman" w:hAnsi="Times New Roman" w:cs="Times New Roman"/>
          <w:noProof/>
          <w:color w:val="0000FF"/>
          <w:sz w:val="24"/>
          <w:szCs w:val="24"/>
          <w:shd w:val="clear" w:color="auto" w:fill="FFFFFF"/>
        </w:rPr>
        <w:drawing>
          <wp:inline distT="0" distB="0" distL="0" distR="0">
            <wp:extent cx="2217420" cy="2065020"/>
            <wp:effectExtent l="19050" t="0" r="0" b="0"/>
            <wp:docPr id="6" name="Picture 6" descr="Vitami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tamin">
                      <a:hlinkClick r:id="rId15"/>
                    </pic:cNvPr>
                    <pic:cNvPicPr>
                      <a:picLocks noChangeAspect="1" noChangeArrowheads="1"/>
                    </pic:cNvPicPr>
                  </pic:nvPicPr>
                  <pic:blipFill>
                    <a:blip r:embed="rId16"/>
                    <a:srcRect/>
                    <a:stretch>
                      <a:fillRect/>
                    </a:stretch>
                  </pic:blipFill>
                  <pic:spPr bwMode="auto">
                    <a:xfrm>
                      <a:off x="0" y="0"/>
                      <a:ext cx="2217420" cy="2065020"/>
                    </a:xfrm>
                    <a:prstGeom prst="rect">
                      <a:avLst/>
                    </a:prstGeom>
                    <a:noFill/>
                    <a:ln w="9525">
                      <a:noFill/>
                      <a:miter lim="800000"/>
                      <a:headEnd/>
                      <a:tailEnd/>
                    </a:ln>
                  </pic:spPr>
                </pic:pic>
              </a:graphicData>
            </a:graphic>
          </wp:inline>
        </w:drawing>
      </w:r>
    </w:p>
    <w:p w:rsidR="000D0566" w:rsidRPr="000D0566" w:rsidRDefault="000D0566" w:rsidP="000D0566">
      <w:pPr>
        <w:spacing w:after="0" w:line="216" w:lineRule="atLeast"/>
        <w:rPr>
          <w:ins w:id="127"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16" w:lineRule="atLeast"/>
        <w:rPr>
          <w:ins w:id="128" w:author="Unknown"/>
          <w:rFonts w:ascii="Times New Roman" w:eastAsia="Times New Roman" w:hAnsi="Times New Roman" w:cs="Times New Roman"/>
          <w:sz w:val="24"/>
          <w:szCs w:val="24"/>
          <w:shd w:val="clear" w:color="auto" w:fill="FFFFFF"/>
        </w:rPr>
      </w:pPr>
    </w:p>
    <w:p w:rsidR="000D0566" w:rsidRPr="000D0566" w:rsidRDefault="000D0566" w:rsidP="000D0566">
      <w:pPr>
        <w:numPr>
          <w:ilvl w:val="0"/>
          <w:numId w:val="14"/>
        </w:numPr>
        <w:spacing w:before="100" w:beforeAutospacing="1" w:after="100" w:afterAutospacing="1" w:line="216" w:lineRule="atLeast"/>
        <w:rPr>
          <w:ins w:id="129" w:author="Unknown"/>
          <w:rFonts w:ascii="Times New Roman" w:eastAsia="Times New Roman" w:hAnsi="Times New Roman" w:cs="Times New Roman"/>
          <w:sz w:val="24"/>
          <w:szCs w:val="24"/>
          <w:shd w:val="clear" w:color="auto" w:fill="FFFFFF"/>
        </w:rPr>
      </w:pPr>
      <w:proofErr w:type="gramStart"/>
      <w:ins w:id="130" w:author="Unknown">
        <w:r w:rsidRPr="000D0566">
          <w:rPr>
            <w:rFonts w:ascii="Times New Roman" w:eastAsia="Times New Roman" w:hAnsi="Times New Roman" w:cs="Times New Roman"/>
            <w:sz w:val="24"/>
            <w:szCs w:val="24"/>
            <w:shd w:val="clear" w:color="auto" w:fill="FFFFFF"/>
          </w:rPr>
          <w:t>vitamin</w:t>
        </w:r>
        <w:proofErr w:type="gramEnd"/>
        <w:r w:rsidRPr="000D0566">
          <w:rPr>
            <w:rFonts w:ascii="Times New Roman" w:eastAsia="Times New Roman" w:hAnsi="Times New Roman" w:cs="Times New Roman"/>
            <w:sz w:val="24"/>
            <w:szCs w:val="24"/>
            <w:shd w:val="clear" w:color="auto" w:fill="FFFFFF"/>
          </w:rPr>
          <w:t xml:space="preserve"> adalah suatu zat senyawa kompleks yang sangat dibutuhkan oleh tubuh kita yang berfungsi untuk mambantu pengaturan atau proses kegiatan tubuh dan tidak menghasilkan energi.</w:t>
        </w:r>
      </w:ins>
    </w:p>
    <w:p w:rsidR="000D0566" w:rsidRPr="000D0566" w:rsidRDefault="000D0566" w:rsidP="000D0566">
      <w:pPr>
        <w:numPr>
          <w:ilvl w:val="0"/>
          <w:numId w:val="14"/>
        </w:numPr>
        <w:spacing w:before="100" w:beforeAutospacing="1" w:after="100" w:afterAutospacing="1" w:line="216" w:lineRule="atLeast"/>
        <w:rPr>
          <w:ins w:id="131" w:author="Unknown"/>
          <w:rFonts w:ascii="Times New Roman" w:eastAsia="Times New Roman" w:hAnsi="Times New Roman" w:cs="Times New Roman"/>
          <w:sz w:val="24"/>
          <w:szCs w:val="24"/>
          <w:shd w:val="clear" w:color="auto" w:fill="FFFFFF"/>
        </w:rPr>
      </w:pPr>
      <w:ins w:id="132" w:author="Unknown">
        <w:r w:rsidRPr="000D0566">
          <w:rPr>
            <w:rFonts w:ascii="Times New Roman" w:eastAsia="Times New Roman" w:hAnsi="Times New Roman" w:cs="Times New Roman"/>
            <w:sz w:val="24"/>
            <w:szCs w:val="24"/>
            <w:shd w:val="clear" w:color="auto" w:fill="FFFFFF"/>
          </w:rPr>
          <w:t>vitamin tidak dapat disintesis oleh tubuh, sehingga harus didatangkan dari luar tubuh</w:t>
        </w:r>
      </w:ins>
    </w:p>
    <w:p w:rsidR="000D0566" w:rsidRPr="000D0566" w:rsidRDefault="000D0566" w:rsidP="000D0566">
      <w:pPr>
        <w:numPr>
          <w:ilvl w:val="0"/>
          <w:numId w:val="14"/>
        </w:numPr>
        <w:spacing w:before="100" w:beforeAutospacing="1" w:after="100" w:afterAutospacing="1" w:line="216" w:lineRule="atLeast"/>
        <w:rPr>
          <w:ins w:id="133" w:author="Unknown"/>
          <w:rFonts w:ascii="Times New Roman" w:eastAsia="Times New Roman" w:hAnsi="Times New Roman" w:cs="Times New Roman"/>
          <w:sz w:val="24"/>
          <w:szCs w:val="24"/>
          <w:shd w:val="clear" w:color="auto" w:fill="FFFFFF"/>
        </w:rPr>
      </w:pPr>
      <w:ins w:id="134" w:author="Unknown">
        <w:r w:rsidRPr="000D0566">
          <w:rPr>
            <w:rFonts w:ascii="Times New Roman" w:eastAsia="Times New Roman" w:hAnsi="Times New Roman" w:cs="Times New Roman"/>
            <w:sz w:val="24"/>
            <w:szCs w:val="24"/>
            <w:shd w:val="clear" w:color="auto" w:fill="FFFFFF"/>
          </w:rPr>
          <w:t>Tanpa vitamin manusia, hewan dan makhluk hidup lainnya tidak akan dapat melakukan aktifitas hidup</w:t>
        </w:r>
      </w:ins>
    </w:p>
    <w:p w:rsidR="000D0566" w:rsidRPr="000D0566" w:rsidRDefault="000D0566" w:rsidP="000D0566">
      <w:pPr>
        <w:numPr>
          <w:ilvl w:val="0"/>
          <w:numId w:val="14"/>
        </w:numPr>
        <w:spacing w:before="100" w:beforeAutospacing="1" w:after="100" w:afterAutospacing="1" w:line="216" w:lineRule="atLeast"/>
        <w:rPr>
          <w:ins w:id="135" w:author="Unknown"/>
          <w:rFonts w:ascii="Times New Roman" w:eastAsia="Times New Roman" w:hAnsi="Times New Roman" w:cs="Times New Roman"/>
          <w:sz w:val="24"/>
          <w:szCs w:val="24"/>
          <w:shd w:val="clear" w:color="auto" w:fill="FFFFFF"/>
        </w:rPr>
      </w:pPr>
      <w:proofErr w:type="gramStart"/>
      <w:ins w:id="136" w:author="Unknown">
        <w:r w:rsidRPr="000D0566">
          <w:rPr>
            <w:rFonts w:ascii="Times New Roman" w:eastAsia="Times New Roman" w:hAnsi="Times New Roman" w:cs="Times New Roman"/>
            <w:sz w:val="24"/>
            <w:szCs w:val="24"/>
            <w:shd w:val="clear" w:color="auto" w:fill="FFFFFF"/>
          </w:rPr>
          <w:t>kekurangan</w:t>
        </w:r>
        <w:proofErr w:type="gramEnd"/>
        <w:r w:rsidRPr="000D0566">
          <w:rPr>
            <w:rFonts w:ascii="Times New Roman" w:eastAsia="Times New Roman" w:hAnsi="Times New Roman" w:cs="Times New Roman"/>
            <w:sz w:val="24"/>
            <w:szCs w:val="24"/>
            <w:shd w:val="clear" w:color="auto" w:fill="FFFFFF"/>
          </w:rPr>
          <w:t xml:space="preserve"> vitamin dapat menyebabkan defisiensi (avitaminosis) dan dapat memperbesar peluang terkena penyakit pada tubuh kita.</w:t>
        </w:r>
      </w:ins>
    </w:p>
    <w:p w:rsidR="000D0566" w:rsidRPr="000D0566" w:rsidRDefault="000D0566" w:rsidP="000D0566">
      <w:pPr>
        <w:spacing w:after="0" w:line="216" w:lineRule="atLeast"/>
        <w:rPr>
          <w:ins w:id="137" w:author="Unknown"/>
          <w:rFonts w:ascii="Times New Roman" w:eastAsia="Times New Roman" w:hAnsi="Times New Roman" w:cs="Times New Roman"/>
          <w:sz w:val="24"/>
          <w:szCs w:val="24"/>
          <w:shd w:val="clear" w:color="auto" w:fill="FFFFFF"/>
        </w:rPr>
      </w:pPr>
      <w:ins w:id="138" w:author="Unknown">
        <w:r w:rsidRPr="000D0566">
          <w:rPr>
            <w:rFonts w:ascii="Times New Roman" w:eastAsia="Times New Roman" w:hAnsi="Times New Roman" w:cs="Times New Roman"/>
            <w:sz w:val="24"/>
            <w:szCs w:val="24"/>
            <w:shd w:val="clear" w:color="auto" w:fill="FFFFFF"/>
          </w:rPr>
          <w:t xml:space="preserve">Vitamin digolongkan berdasarkan kelarutannya di dalam </w:t>
        </w:r>
        <w:proofErr w:type="gramStart"/>
        <w:r w:rsidRPr="000D0566">
          <w:rPr>
            <w:rFonts w:ascii="Times New Roman" w:eastAsia="Times New Roman" w:hAnsi="Times New Roman" w:cs="Times New Roman"/>
            <w:sz w:val="24"/>
            <w:szCs w:val="24"/>
            <w:shd w:val="clear" w:color="auto" w:fill="FFFFFF"/>
          </w:rPr>
          <w:t>air :</w:t>
        </w:r>
        <w:proofErr w:type="gramEnd"/>
        <w:r w:rsidRPr="000D0566">
          <w:rPr>
            <w:rFonts w:ascii="Times New Roman" w:eastAsia="Times New Roman" w:hAnsi="Times New Roman" w:cs="Times New Roman"/>
            <w:sz w:val="24"/>
            <w:szCs w:val="24"/>
            <w:shd w:val="clear" w:color="auto" w:fill="FFFFFF"/>
          </w:rPr>
          <w:br/>
          <w:t xml:space="preserve"> 1. Vitamin yang larut di dalam air : Vitamin B dan Vitamin C . </w:t>
        </w:r>
        <w:proofErr w:type="gramStart"/>
        <w:r w:rsidRPr="000D0566">
          <w:rPr>
            <w:rFonts w:ascii="Times New Roman" w:eastAsia="Times New Roman" w:hAnsi="Times New Roman" w:cs="Times New Roman"/>
            <w:sz w:val="24"/>
            <w:szCs w:val="24"/>
            <w:shd w:val="clear" w:color="auto" w:fill="FFFFFF"/>
          </w:rPr>
          <w:t>Vitamin yang larut dalam air biasanya hanya dapat disimpan dalam jumlah yang sangat sedikit dan waktu yang singkat.</w:t>
        </w:r>
        <w:proofErr w:type="gramEnd"/>
        <w:r w:rsidRPr="000D0566">
          <w:rPr>
            <w:rFonts w:ascii="Times New Roman" w:eastAsia="Times New Roman" w:hAnsi="Times New Roman" w:cs="Times New Roman"/>
            <w:sz w:val="24"/>
            <w:szCs w:val="24"/>
            <w:shd w:val="clear" w:color="auto" w:fill="FFFFFF"/>
          </w:rPr>
          <w:t xml:space="preserve"> </w:t>
        </w:r>
        <w:proofErr w:type="gramStart"/>
        <w:r w:rsidRPr="000D0566">
          <w:rPr>
            <w:rFonts w:ascii="Times New Roman" w:eastAsia="Times New Roman" w:hAnsi="Times New Roman" w:cs="Times New Roman"/>
            <w:sz w:val="24"/>
            <w:szCs w:val="24"/>
            <w:shd w:val="clear" w:color="auto" w:fill="FFFFFF"/>
          </w:rPr>
          <w:t>Vitamin ini diserap oleh tubuh dan masuk ke aliran darah dan beredar ke seluruh tubuh.</w:t>
        </w:r>
        <w:proofErr w:type="gramEnd"/>
        <w:r w:rsidRPr="000D0566">
          <w:rPr>
            <w:rFonts w:ascii="Times New Roman" w:eastAsia="Times New Roman" w:hAnsi="Times New Roman" w:cs="Times New Roman"/>
            <w:sz w:val="24"/>
            <w:szCs w:val="24"/>
            <w:shd w:val="clear" w:color="auto" w:fill="FFFFFF"/>
          </w:rPr>
          <w:t xml:space="preserve"> Jika tidak diperlukan </w:t>
        </w:r>
        <w:proofErr w:type="gramStart"/>
        <w:r w:rsidRPr="000D0566">
          <w:rPr>
            <w:rFonts w:ascii="Times New Roman" w:eastAsia="Times New Roman" w:hAnsi="Times New Roman" w:cs="Times New Roman"/>
            <w:sz w:val="24"/>
            <w:szCs w:val="24"/>
            <w:shd w:val="clear" w:color="auto" w:fill="FFFFFF"/>
          </w:rPr>
          <w:t>akan</w:t>
        </w:r>
        <w:proofErr w:type="gramEnd"/>
        <w:r w:rsidRPr="000D0566">
          <w:rPr>
            <w:rFonts w:ascii="Times New Roman" w:eastAsia="Times New Roman" w:hAnsi="Times New Roman" w:cs="Times New Roman"/>
            <w:sz w:val="24"/>
            <w:szCs w:val="24"/>
            <w:shd w:val="clear" w:color="auto" w:fill="FFFFFF"/>
          </w:rPr>
          <w:t xml:space="preserve"> dikeluarkan bersama dengan urine, terkecuali Vit B12 yang disimpan dalam hati. </w:t>
        </w:r>
        <w:proofErr w:type="gramStart"/>
        <w:r w:rsidRPr="000D0566">
          <w:rPr>
            <w:rFonts w:ascii="Times New Roman" w:eastAsia="Times New Roman" w:hAnsi="Times New Roman" w:cs="Times New Roman"/>
            <w:sz w:val="24"/>
            <w:szCs w:val="24"/>
            <w:shd w:val="clear" w:color="auto" w:fill="FFFFFF"/>
          </w:rPr>
          <w:t>dengan</w:t>
        </w:r>
        <w:proofErr w:type="gramEnd"/>
        <w:r w:rsidRPr="000D0566">
          <w:rPr>
            <w:rFonts w:ascii="Times New Roman" w:eastAsia="Times New Roman" w:hAnsi="Times New Roman" w:cs="Times New Roman"/>
            <w:sz w:val="24"/>
            <w:szCs w:val="24"/>
            <w:shd w:val="clear" w:color="auto" w:fill="FFFFFF"/>
          </w:rPr>
          <w:t xml:space="preserve"> kata lain kita perlu menyediakan vitamin ini untuk tubuh kita setiap hari secara terus menerus</w:t>
        </w:r>
        <w:r w:rsidRPr="000D0566">
          <w:rPr>
            <w:rFonts w:ascii="Times New Roman" w:eastAsia="Times New Roman" w:hAnsi="Times New Roman" w:cs="Times New Roman"/>
            <w:sz w:val="24"/>
            <w:szCs w:val="24"/>
            <w:shd w:val="clear" w:color="auto" w:fill="FFFFFF"/>
          </w:rPr>
          <w:br/>
          <w:t xml:space="preserve"> 2. Vitamin yang tidak larut di dalam </w:t>
        </w:r>
        <w:proofErr w:type="gramStart"/>
        <w:r w:rsidRPr="000D0566">
          <w:rPr>
            <w:rFonts w:ascii="Times New Roman" w:eastAsia="Times New Roman" w:hAnsi="Times New Roman" w:cs="Times New Roman"/>
            <w:sz w:val="24"/>
            <w:szCs w:val="24"/>
            <w:shd w:val="clear" w:color="auto" w:fill="FFFFFF"/>
          </w:rPr>
          <w:t>air :</w:t>
        </w:r>
        <w:proofErr w:type="gramEnd"/>
        <w:r w:rsidRPr="000D0566">
          <w:rPr>
            <w:rFonts w:ascii="Times New Roman" w:eastAsia="Times New Roman" w:hAnsi="Times New Roman" w:cs="Times New Roman"/>
            <w:sz w:val="24"/>
            <w:szCs w:val="24"/>
            <w:shd w:val="clear" w:color="auto" w:fill="FFFFFF"/>
          </w:rPr>
          <w:t xml:space="preserve"> Vitamin A, D, E, dan K atau disingkat Vitamin ADEK.</w:t>
        </w:r>
        <w:r w:rsidRPr="000D0566">
          <w:rPr>
            <w:rFonts w:ascii="Times New Roman" w:eastAsia="Times New Roman" w:hAnsi="Times New Roman" w:cs="Times New Roman"/>
            <w:sz w:val="24"/>
            <w:szCs w:val="24"/>
            <w:shd w:val="clear" w:color="auto" w:fill="FFFFFF"/>
          </w:rPr>
          <w:br/>
        </w:r>
        <w:r w:rsidRPr="000D0566">
          <w:rPr>
            <w:rFonts w:ascii="Times New Roman" w:eastAsia="Times New Roman" w:hAnsi="Times New Roman" w:cs="Times New Roman"/>
            <w:sz w:val="24"/>
            <w:szCs w:val="24"/>
            <w:shd w:val="clear" w:color="auto" w:fill="FFFFFF"/>
          </w:rPr>
          <w:br/>
        </w:r>
        <w:proofErr w:type="gramStart"/>
        <w:r w:rsidRPr="000D0566">
          <w:rPr>
            <w:rFonts w:ascii="Times New Roman" w:eastAsia="Times New Roman" w:hAnsi="Times New Roman" w:cs="Times New Roman"/>
            <w:sz w:val="24"/>
            <w:szCs w:val="24"/>
            <w:shd w:val="clear" w:color="auto" w:fill="FFFFFF"/>
          </w:rPr>
          <w:lastRenderedPageBreak/>
          <w:t>Macam dan jenis vitamin, sumber serta akibat kekurangan</w:t>
        </w:r>
        <w:r w:rsidRPr="000D0566">
          <w:rPr>
            <w:rFonts w:ascii="Times New Roman" w:eastAsia="Times New Roman" w:hAnsi="Times New Roman" w:cs="Times New Roman"/>
            <w:sz w:val="24"/>
            <w:szCs w:val="24"/>
            <w:shd w:val="clear" w:color="auto" w:fill="FFFFFF"/>
          </w:rPr>
          <w:br/>
          <w:t> 1.</w:t>
        </w:r>
        <w:proofErr w:type="gramEnd"/>
        <w:r w:rsidRPr="000D0566">
          <w:rPr>
            <w:rFonts w:ascii="Times New Roman" w:eastAsia="Times New Roman" w:hAnsi="Times New Roman" w:cs="Times New Roman"/>
            <w:sz w:val="24"/>
            <w:szCs w:val="24"/>
            <w:shd w:val="clear" w:color="auto" w:fill="FFFFFF"/>
          </w:rPr>
          <w:t xml:space="preserve"> Vitamin A</w:t>
        </w:r>
      </w:ins>
    </w:p>
    <w:p w:rsidR="000D0566" w:rsidRPr="000D0566" w:rsidRDefault="000D0566" w:rsidP="000D0566">
      <w:pPr>
        <w:numPr>
          <w:ilvl w:val="0"/>
          <w:numId w:val="15"/>
        </w:numPr>
        <w:spacing w:before="100" w:beforeAutospacing="1" w:after="100" w:afterAutospacing="1" w:line="216" w:lineRule="atLeast"/>
        <w:rPr>
          <w:ins w:id="139" w:author="Unknown"/>
          <w:rFonts w:ascii="Times New Roman" w:eastAsia="Times New Roman" w:hAnsi="Times New Roman" w:cs="Times New Roman"/>
          <w:sz w:val="24"/>
          <w:szCs w:val="24"/>
          <w:shd w:val="clear" w:color="auto" w:fill="FFFFFF"/>
        </w:rPr>
      </w:pPr>
      <w:ins w:id="140" w:author="Unknown">
        <w:r w:rsidRPr="000D0566">
          <w:rPr>
            <w:rFonts w:ascii="Times New Roman" w:eastAsia="Times New Roman" w:hAnsi="Times New Roman" w:cs="Times New Roman"/>
            <w:sz w:val="24"/>
            <w:szCs w:val="24"/>
            <w:shd w:val="clear" w:color="auto" w:fill="FFFFFF"/>
          </w:rPr>
          <w:t>Sumber vitamin A : susu, ikan, sayuran berwarna hijau dan kuning, hati, buah-buahan warna merah dan kuning (cabe merah, wortel, pisang, pepaya, dan lain-lain) -</w:t>
        </w:r>
      </w:ins>
    </w:p>
    <w:p w:rsidR="000D0566" w:rsidRPr="000D0566" w:rsidRDefault="000D0566" w:rsidP="000D0566">
      <w:pPr>
        <w:numPr>
          <w:ilvl w:val="0"/>
          <w:numId w:val="15"/>
        </w:numPr>
        <w:spacing w:before="100" w:beforeAutospacing="1" w:after="100" w:afterAutospacing="1" w:line="216" w:lineRule="atLeast"/>
        <w:rPr>
          <w:ins w:id="141" w:author="Unknown"/>
          <w:rFonts w:ascii="Times New Roman" w:eastAsia="Times New Roman" w:hAnsi="Times New Roman" w:cs="Times New Roman"/>
          <w:sz w:val="24"/>
          <w:szCs w:val="24"/>
          <w:shd w:val="clear" w:color="auto" w:fill="FFFFFF"/>
        </w:rPr>
      </w:pPr>
      <w:ins w:id="142" w:author="Unknown">
        <w:r w:rsidRPr="000D0566">
          <w:rPr>
            <w:rFonts w:ascii="Times New Roman" w:eastAsia="Times New Roman" w:hAnsi="Times New Roman" w:cs="Times New Roman"/>
            <w:sz w:val="24"/>
            <w:szCs w:val="24"/>
            <w:shd w:val="clear" w:color="auto" w:fill="FFFFFF"/>
          </w:rPr>
          <w:t xml:space="preserve">Penyakit yang ditimbulkan akibat kekurangan vitamin </w:t>
        </w:r>
        <w:proofErr w:type="gramStart"/>
        <w:r w:rsidRPr="000D0566">
          <w:rPr>
            <w:rFonts w:ascii="Times New Roman" w:eastAsia="Times New Roman" w:hAnsi="Times New Roman" w:cs="Times New Roman"/>
            <w:sz w:val="24"/>
            <w:szCs w:val="24"/>
            <w:shd w:val="clear" w:color="auto" w:fill="FFFFFF"/>
          </w:rPr>
          <w:t>A :</w:t>
        </w:r>
        <w:proofErr w:type="gramEnd"/>
        <w:r w:rsidRPr="000D0566">
          <w:rPr>
            <w:rFonts w:ascii="Times New Roman" w:eastAsia="Times New Roman" w:hAnsi="Times New Roman" w:cs="Times New Roman"/>
            <w:sz w:val="24"/>
            <w:szCs w:val="24"/>
            <w:shd w:val="clear" w:color="auto" w:fill="FFFFFF"/>
          </w:rPr>
          <w:t xml:space="preserve"> rabun senja, katarak, infeksi saluran pernapasan, menurunnya daya tahan tubuh, kulit yang tidak sehat, dan lain-lain.</w:t>
        </w:r>
      </w:ins>
    </w:p>
    <w:p w:rsidR="000D0566" w:rsidRPr="000D0566" w:rsidRDefault="000D0566" w:rsidP="000D0566">
      <w:pPr>
        <w:spacing w:after="0" w:line="216" w:lineRule="atLeast"/>
        <w:rPr>
          <w:ins w:id="143" w:author="Unknown"/>
          <w:rFonts w:ascii="Times New Roman" w:eastAsia="Times New Roman" w:hAnsi="Times New Roman" w:cs="Times New Roman"/>
          <w:sz w:val="24"/>
          <w:szCs w:val="24"/>
          <w:shd w:val="clear" w:color="auto" w:fill="FFFFFF"/>
        </w:rPr>
      </w:pPr>
      <w:ins w:id="144" w:author="Unknown">
        <w:r w:rsidRPr="000D0566">
          <w:rPr>
            <w:rFonts w:ascii="Times New Roman" w:eastAsia="Times New Roman" w:hAnsi="Times New Roman" w:cs="Times New Roman"/>
            <w:sz w:val="24"/>
            <w:szCs w:val="24"/>
            <w:shd w:val="clear" w:color="auto" w:fill="FFFFFF"/>
          </w:rPr>
          <w:t> 2. Vitamin B1</w:t>
        </w:r>
      </w:ins>
    </w:p>
    <w:p w:rsidR="000D0566" w:rsidRPr="000D0566" w:rsidRDefault="000D0566" w:rsidP="000D0566">
      <w:pPr>
        <w:numPr>
          <w:ilvl w:val="0"/>
          <w:numId w:val="16"/>
        </w:numPr>
        <w:spacing w:before="100" w:beforeAutospacing="1" w:after="100" w:afterAutospacing="1" w:line="216" w:lineRule="atLeast"/>
        <w:rPr>
          <w:ins w:id="145" w:author="Unknown"/>
          <w:rFonts w:ascii="Times New Roman" w:eastAsia="Times New Roman" w:hAnsi="Times New Roman" w:cs="Times New Roman"/>
          <w:sz w:val="24"/>
          <w:szCs w:val="24"/>
          <w:shd w:val="clear" w:color="auto" w:fill="FFFFFF"/>
        </w:rPr>
      </w:pPr>
      <w:ins w:id="146" w:author="Unknown">
        <w:r w:rsidRPr="000D0566">
          <w:rPr>
            <w:rFonts w:ascii="Times New Roman" w:eastAsia="Times New Roman" w:hAnsi="Times New Roman" w:cs="Times New Roman"/>
            <w:sz w:val="24"/>
            <w:szCs w:val="24"/>
            <w:shd w:val="clear" w:color="auto" w:fill="FFFFFF"/>
          </w:rPr>
          <w:t> Sumber : gandum, daging, susu, kacang hijau, ragi, beras, telur, dan sebagainya</w:t>
        </w:r>
      </w:ins>
    </w:p>
    <w:p w:rsidR="000D0566" w:rsidRPr="000D0566" w:rsidRDefault="000D0566" w:rsidP="000D0566">
      <w:pPr>
        <w:numPr>
          <w:ilvl w:val="0"/>
          <w:numId w:val="16"/>
        </w:numPr>
        <w:spacing w:before="100" w:beforeAutospacing="1" w:after="100" w:afterAutospacing="1" w:line="216" w:lineRule="atLeast"/>
        <w:rPr>
          <w:ins w:id="147" w:author="Unknown"/>
          <w:rFonts w:ascii="Times New Roman" w:eastAsia="Times New Roman" w:hAnsi="Times New Roman" w:cs="Times New Roman"/>
          <w:sz w:val="24"/>
          <w:szCs w:val="24"/>
          <w:shd w:val="clear" w:color="auto" w:fill="FFFFFF"/>
        </w:rPr>
      </w:pPr>
      <w:ins w:id="148" w:author="Unknown">
        <w:r w:rsidRPr="000D0566">
          <w:rPr>
            <w:rFonts w:ascii="Times New Roman" w:eastAsia="Times New Roman" w:hAnsi="Times New Roman" w:cs="Times New Roman"/>
            <w:sz w:val="24"/>
            <w:szCs w:val="24"/>
            <w:shd w:val="clear" w:color="auto" w:fill="FFFFFF"/>
          </w:rPr>
          <w:t> Penyakit yang ditimbulkan: kulit kering, kulit bersisik, daya tahan tubuh berkurang.</w:t>
        </w:r>
      </w:ins>
    </w:p>
    <w:p w:rsidR="000D0566" w:rsidRPr="000D0566" w:rsidRDefault="000D0566" w:rsidP="000D0566">
      <w:pPr>
        <w:spacing w:after="0" w:line="216" w:lineRule="atLeast"/>
        <w:rPr>
          <w:ins w:id="149" w:author="Unknown"/>
          <w:rFonts w:ascii="Times New Roman" w:eastAsia="Times New Roman" w:hAnsi="Times New Roman" w:cs="Times New Roman"/>
          <w:sz w:val="24"/>
          <w:szCs w:val="24"/>
          <w:shd w:val="clear" w:color="auto" w:fill="FFFFFF"/>
        </w:rPr>
      </w:pPr>
      <w:ins w:id="150" w:author="Unknown">
        <w:r w:rsidRPr="000D0566">
          <w:rPr>
            <w:rFonts w:ascii="Times New Roman" w:eastAsia="Times New Roman" w:hAnsi="Times New Roman" w:cs="Times New Roman"/>
            <w:sz w:val="24"/>
            <w:szCs w:val="24"/>
            <w:shd w:val="clear" w:color="auto" w:fill="FFFFFF"/>
          </w:rPr>
          <w:t> 3. Vitamin B2</w:t>
        </w:r>
      </w:ins>
    </w:p>
    <w:p w:rsidR="000D0566" w:rsidRPr="000D0566" w:rsidRDefault="000D0566" w:rsidP="000D0566">
      <w:pPr>
        <w:numPr>
          <w:ilvl w:val="0"/>
          <w:numId w:val="17"/>
        </w:numPr>
        <w:spacing w:before="100" w:beforeAutospacing="1" w:after="100" w:afterAutospacing="1" w:line="216" w:lineRule="atLeast"/>
        <w:rPr>
          <w:ins w:id="151" w:author="Unknown"/>
          <w:rFonts w:ascii="Times New Roman" w:eastAsia="Times New Roman" w:hAnsi="Times New Roman" w:cs="Times New Roman"/>
          <w:sz w:val="24"/>
          <w:szCs w:val="24"/>
          <w:shd w:val="clear" w:color="auto" w:fill="FFFFFF"/>
        </w:rPr>
      </w:pPr>
      <w:proofErr w:type="gramStart"/>
      <w:ins w:id="152" w:author="Unknown">
        <w:r w:rsidRPr="000D0566">
          <w:rPr>
            <w:rFonts w:ascii="Times New Roman" w:eastAsia="Times New Roman" w:hAnsi="Times New Roman" w:cs="Times New Roman"/>
            <w:sz w:val="24"/>
            <w:szCs w:val="24"/>
            <w:shd w:val="clear" w:color="auto" w:fill="FFFFFF"/>
          </w:rPr>
          <w:t>sumber</w:t>
        </w:r>
        <w:proofErr w:type="gramEnd"/>
        <w:r w:rsidRPr="000D0566">
          <w:rPr>
            <w:rFonts w:ascii="Times New Roman" w:eastAsia="Times New Roman" w:hAnsi="Times New Roman" w:cs="Times New Roman"/>
            <w:sz w:val="24"/>
            <w:szCs w:val="24"/>
            <w:shd w:val="clear" w:color="auto" w:fill="FFFFFF"/>
          </w:rPr>
          <w:t xml:space="preserve"> :sayur-sayuran segar, kacang kedelai, kuning telur, susu, dan banyak lagi lainnya.</w:t>
        </w:r>
      </w:ins>
    </w:p>
    <w:p w:rsidR="000D0566" w:rsidRPr="000D0566" w:rsidRDefault="000D0566" w:rsidP="000D0566">
      <w:pPr>
        <w:numPr>
          <w:ilvl w:val="0"/>
          <w:numId w:val="17"/>
        </w:numPr>
        <w:spacing w:before="100" w:beforeAutospacing="1" w:after="100" w:afterAutospacing="1" w:line="216" w:lineRule="atLeast"/>
        <w:rPr>
          <w:ins w:id="153" w:author="Unknown"/>
          <w:rFonts w:ascii="Times New Roman" w:eastAsia="Times New Roman" w:hAnsi="Times New Roman" w:cs="Times New Roman"/>
          <w:sz w:val="24"/>
          <w:szCs w:val="24"/>
          <w:shd w:val="clear" w:color="auto" w:fill="FFFFFF"/>
        </w:rPr>
      </w:pPr>
      <w:ins w:id="154" w:author="Unknown">
        <w:r w:rsidRPr="000D0566">
          <w:rPr>
            <w:rFonts w:ascii="Times New Roman" w:eastAsia="Times New Roman" w:hAnsi="Times New Roman" w:cs="Times New Roman"/>
            <w:sz w:val="24"/>
            <w:szCs w:val="24"/>
            <w:shd w:val="clear" w:color="auto" w:fill="FFFFFF"/>
          </w:rPr>
          <w:t xml:space="preserve">Penyakit yang </w:t>
        </w:r>
        <w:proofErr w:type="gramStart"/>
        <w:r w:rsidRPr="000D0566">
          <w:rPr>
            <w:rFonts w:ascii="Times New Roman" w:eastAsia="Times New Roman" w:hAnsi="Times New Roman" w:cs="Times New Roman"/>
            <w:sz w:val="24"/>
            <w:szCs w:val="24"/>
            <w:shd w:val="clear" w:color="auto" w:fill="FFFFFF"/>
          </w:rPr>
          <w:t>ditimbulkan :</w:t>
        </w:r>
        <w:proofErr w:type="gramEnd"/>
        <w:r w:rsidRPr="000D0566">
          <w:rPr>
            <w:rFonts w:ascii="Times New Roman" w:eastAsia="Times New Roman" w:hAnsi="Times New Roman" w:cs="Times New Roman"/>
            <w:sz w:val="24"/>
            <w:szCs w:val="24"/>
            <w:shd w:val="clear" w:color="auto" w:fill="FFFFFF"/>
          </w:rPr>
          <w:t xml:space="preserve"> turunnya daya tahan tubuh, kilit kering bersisik, mulut kering, bibir pecah-pecah, sariawan, dan sebagainya.</w:t>
        </w:r>
      </w:ins>
    </w:p>
    <w:p w:rsidR="000D0566" w:rsidRPr="000D0566" w:rsidRDefault="000D0566" w:rsidP="000D0566">
      <w:pPr>
        <w:spacing w:after="0" w:line="216" w:lineRule="atLeast"/>
        <w:rPr>
          <w:ins w:id="155" w:author="Unknown"/>
          <w:rFonts w:ascii="Times New Roman" w:eastAsia="Times New Roman" w:hAnsi="Times New Roman" w:cs="Times New Roman"/>
          <w:sz w:val="24"/>
          <w:szCs w:val="24"/>
          <w:shd w:val="clear" w:color="auto" w:fill="FFFFFF"/>
        </w:rPr>
      </w:pPr>
      <w:ins w:id="156" w:author="Unknown">
        <w:r w:rsidRPr="000D0566">
          <w:rPr>
            <w:rFonts w:ascii="Times New Roman" w:eastAsia="Times New Roman" w:hAnsi="Times New Roman" w:cs="Times New Roman"/>
            <w:sz w:val="24"/>
            <w:szCs w:val="24"/>
            <w:shd w:val="clear" w:color="auto" w:fill="FFFFFF"/>
          </w:rPr>
          <w:t> 4. Vitamin B3</w:t>
        </w:r>
      </w:ins>
    </w:p>
    <w:p w:rsidR="000D0566" w:rsidRPr="000D0566" w:rsidRDefault="000D0566" w:rsidP="000D0566">
      <w:pPr>
        <w:numPr>
          <w:ilvl w:val="0"/>
          <w:numId w:val="18"/>
        </w:numPr>
        <w:spacing w:before="100" w:beforeAutospacing="1" w:after="100" w:afterAutospacing="1" w:line="216" w:lineRule="atLeast"/>
        <w:rPr>
          <w:ins w:id="157" w:author="Unknown"/>
          <w:rFonts w:ascii="Times New Roman" w:eastAsia="Times New Roman" w:hAnsi="Times New Roman" w:cs="Times New Roman"/>
          <w:sz w:val="24"/>
          <w:szCs w:val="24"/>
          <w:shd w:val="clear" w:color="auto" w:fill="FFFFFF"/>
        </w:rPr>
      </w:pPr>
      <w:proofErr w:type="gramStart"/>
      <w:ins w:id="158" w:author="Unknown">
        <w:r w:rsidRPr="000D0566">
          <w:rPr>
            <w:rFonts w:ascii="Times New Roman" w:eastAsia="Times New Roman" w:hAnsi="Times New Roman" w:cs="Times New Roman"/>
            <w:sz w:val="24"/>
            <w:szCs w:val="24"/>
            <w:shd w:val="clear" w:color="auto" w:fill="FFFFFF"/>
          </w:rPr>
          <w:t>sumber :</w:t>
        </w:r>
        <w:proofErr w:type="gramEnd"/>
        <w:r w:rsidRPr="000D0566">
          <w:rPr>
            <w:rFonts w:ascii="Times New Roman" w:eastAsia="Times New Roman" w:hAnsi="Times New Roman" w:cs="Times New Roman"/>
            <w:sz w:val="24"/>
            <w:szCs w:val="24"/>
            <w:shd w:val="clear" w:color="auto" w:fill="FFFFFF"/>
          </w:rPr>
          <w:t xml:space="preserve"> buah-buahan, gandum, ragi, hati, ikan, ginjal, kentang manis, daging unggas dll.</w:t>
        </w:r>
      </w:ins>
    </w:p>
    <w:p w:rsidR="000D0566" w:rsidRPr="000D0566" w:rsidRDefault="000D0566" w:rsidP="000D0566">
      <w:pPr>
        <w:numPr>
          <w:ilvl w:val="0"/>
          <w:numId w:val="18"/>
        </w:numPr>
        <w:spacing w:before="100" w:beforeAutospacing="1" w:after="100" w:afterAutospacing="1" w:line="216" w:lineRule="atLeast"/>
        <w:rPr>
          <w:ins w:id="159" w:author="Unknown"/>
          <w:rFonts w:ascii="Times New Roman" w:eastAsia="Times New Roman" w:hAnsi="Times New Roman" w:cs="Times New Roman"/>
          <w:sz w:val="24"/>
          <w:szCs w:val="24"/>
          <w:shd w:val="clear" w:color="auto" w:fill="FFFFFF"/>
        </w:rPr>
      </w:pPr>
      <w:ins w:id="160" w:author="Unknown">
        <w:r w:rsidRPr="000D0566">
          <w:rPr>
            <w:rFonts w:ascii="Times New Roman" w:eastAsia="Times New Roman" w:hAnsi="Times New Roman" w:cs="Times New Roman"/>
            <w:sz w:val="24"/>
            <w:szCs w:val="24"/>
            <w:shd w:val="clear" w:color="auto" w:fill="FFFFFF"/>
          </w:rPr>
          <w:t>Penyakit yang ditimbulkan akibat kekurangan : terganggunya sistem pencernaan, otot mudah keram dan kejang, insomnia, bedan lemas, mudah muntah dan mual-mual, dan lain-lain</w:t>
        </w:r>
      </w:ins>
    </w:p>
    <w:p w:rsidR="000D0566" w:rsidRPr="000D0566" w:rsidRDefault="000D0566" w:rsidP="000D0566">
      <w:pPr>
        <w:spacing w:after="0" w:line="216" w:lineRule="atLeast"/>
        <w:rPr>
          <w:ins w:id="161" w:author="Unknown"/>
          <w:rFonts w:ascii="Times New Roman" w:eastAsia="Times New Roman" w:hAnsi="Times New Roman" w:cs="Times New Roman"/>
          <w:sz w:val="24"/>
          <w:szCs w:val="24"/>
          <w:shd w:val="clear" w:color="auto" w:fill="FFFFFF"/>
        </w:rPr>
      </w:pPr>
      <w:ins w:id="162" w:author="Unknown">
        <w:r w:rsidRPr="000D0566">
          <w:rPr>
            <w:rFonts w:ascii="Times New Roman" w:eastAsia="Times New Roman" w:hAnsi="Times New Roman" w:cs="Times New Roman"/>
            <w:sz w:val="24"/>
            <w:szCs w:val="24"/>
            <w:shd w:val="clear" w:color="auto" w:fill="FFFFFF"/>
          </w:rPr>
          <w:t> 5. Vitamin B5</w:t>
        </w:r>
      </w:ins>
    </w:p>
    <w:p w:rsidR="000D0566" w:rsidRPr="000D0566" w:rsidRDefault="000D0566" w:rsidP="000D0566">
      <w:pPr>
        <w:numPr>
          <w:ilvl w:val="0"/>
          <w:numId w:val="19"/>
        </w:numPr>
        <w:spacing w:before="100" w:beforeAutospacing="1" w:after="100" w:afterAutospacing="1" w:line="216" w:lineRule="atLeast"/>
        <w:rPr>
          <w:ins w:id="163" w:author="Unknown"/>
          <w:rFonts w:ascii="Times New Roman" w:eastAsia="Times New Roman" w:hAnsi="Times New Roman" w:cs="Times New Roman"/>
          <w:sz w:val="24"/>
          <w:szCs w:val="24"/>
          <w:shd w:val="clear" w:color="auto" w:fill="FFFFFF"/>
        </w:rPr>
      </w:pPr>
      <w:ins w:id="164" w:author="Unknown">
        <w:r w:rsidRPr="000D0566">
          <w:rPr>
            <w:rFonts w:ascii="Times New Roman" w:eastAsia="Times New Roman" w:hAnsi="Times New Roman" w:cs="Times New Roman"/>
            <w:sz w:val="24"/>
            <w:szCs w:val="24"/>
            <w:shd w:val="clear" w:color="auto" w:fill="FFFFFF"/>
          </w:rPr>
          <w:t xml:space="preserve">Sumber yang mengandung vitamin </w:t>
        </w:r>
        <w:proofErr w:type="gramStart"/>
        <w:r w:rsidRPr="000D0566">
          <w:rPr>
            <w:rFonts w:ascii="Times New Roman" w:eastAsia="Times New Roman" w:hAnsi="Times New Roman" w:cs="Times New Roman"/>
            <w:sz w:val="24"/>
            <w:szCs w:val="24"/>
            <w:shd w:val="clear" w:color="auto" w:fill="FFFFFF"/>
          </w:rPr>
          <w:t>B5 :</w:t>
        </w:r>
        <w:proofErr w:type="gramEnd"/>
        <w:r w:rsidRPr="000D0566">
          <w:rPr>
            <w:rFonts w:ascii="Times New Roman" w:eastAsia="Times New Roman" w:hAnsi="Times New Roman" w:cs="Times New Roman"/>
            <w:sz w:val="24"/>
            <w:szCs w:val="24"/>
            <w:shd w:val="clear" w:color="auto" w:fill="FFFFFF"/>
          </w:rPr>
          <w:t xml:space="preserve"> daging, susu, sayur mayur hijau, ginjal, hati, kacang ijo, dan banyak lagi yang lain.</w:t>
        </w:r>
      </w:ins>
    </w:p>
    <w:p w:rsidR="000D0566" w:rsidRPr="000D0566" w:rsidRDefault="000D0566" w:rsidP="000D0566">
      <w:pPr>
        <w:numPr>
          <w:ilvl w:val="0"/>
          <w:numId w:val="19"/>
        </w:numPr>
        <w:spacing w:before="100" w:beforeAutospacing="1" w:after="100" w:afterAutospacing="1" w:line="216" w:lineRule="atLeast"/>
        <w:rPr>
          <w:ins w:id="165" w:author="Unknown"/>
          <w:rFonts w:ascii="Times New Roman" w:eastAsia="Times New Roman" w:hAnsi="Times New Roman" w:cs="Times New Roman"/>
          <w:sz w:val="24"/>
          <w:szCs w:val="24"/>
          <w:shd w:val="clear" w:color="auto" w:fill="FFFFFF"/>
        </w:rPr>
      </w:pPr>
      <w:ins w:id="166" w:author="Unknown">
        <w:r w:rsidRPr="000D0566">
          <w:rPr>
            <w:rFonts w:ascii="Times New Roman" w:eastAsia="Times New Roman" w:hAnsi="Times New Roman" w:cs="Times New Roman"/>
            <w:sz w:val="24"/>
            <w:szCs w:val="24"/>
            <w:shd w:val="clear" w:color="auto" w:fill="FFFFFF"/>
          </w:rPr>
          <w:t xml:space="preserve">Penyakit yang </w:t>
        </w:r>
        <w:proofErr w:type="gramStart"/>
        <w:r w:rsidRPr="000D0566">
          <w:rPr>
            <w:rFonts w:ascii="Times New Roman" w:eastAsia="Times New Roman" w:hAnsi="Times New Roman" w:cs="Times New Roman"/>
            <w:sz w:val="24"/>
            <w:szCs w:val="24"/>
            <w:shd w:val="clear" w:color="auto" w:fill="FFFFFF"/>
          </w:rPr>
          <w:t>ditimbulkan :</w:t>
        </w:r>
        <w:proofErr w:type="gramEnd"/>
        <w:r w:rsidRPr="000D0566">
          <w:rPr>
            <w:rFonts w:ascii="Times New Roman" w:eastAsia="Times New Roman" w:hAnsi="Times New Roman" w:cs="Times New Roman"/>
            <w:sz w:val="24"/>
            <w:szCs w:val="24"/>
            <w:shd w:val="clear" w:color="auto" w:fill="FFFFFF"/>
          </w:rPr>
          <w:t xml:space="preserve"> otot mudah menjadi kram, sulit tidur, kulit pecah-pecah dan bersisik, dan lain-lain .</w:t>
        </w:r>
      </w:ins>
    </w:p>
    <w:p w:rsidR="000D0566" w:rsidRPr="000D0566" w:rsidRDefault="000D0566" w:rsidP="000D0566">
      <w:pPr>
        <w:spacing w:after="0" w:line="216" w:lineRule="atLeast"/>
        <w:rPr>
          <w:ins w:id="167" w:author="Unknown"/>
          <w:rFonts w:ascii="Times New Roman" w:eastAsia="Times New Roman" w:hAnsi="Times New Roman" w:cs="Times New Roman"/>
          <w:sz w:val="24"/>
          <w:szCs w:val="24"/>
          <w:shd w:val="clear" w:color="auto" w:fill="FFFFFF"/>
        </w:rPr>
      </w:pPr>
      <w:ins w:id="168" w:author="Unknown">
        <w:r w:rsidRPr="000D0566">
          <w:rPr>
            <w:rFonts w:ascii="Times New Roman" w:eastAsia="Times New Roman" w:hAnsi="Times New Roman" w:cs="Times New Roman"/>
            <w:sz w:val="24"/>
            <w:szCs w:val="24"/>
            <w:shd w:val="clear" w:color="auto" w:fill="FFFFFF"/>
          </w:rPr>
          <w:t>6. Vitamin B</w:t>
        </w:r>
      </w:ins>
    </w:p>
    <w:p w:rsidR="000D0566" w:rsidRPr="000D0566" w:rsidRDefault="000D0566" w:rsidP="000D0566">
      <w:pPr>
        <w:numPr>
          <w:ilvl w:val="0"/>
          <w:numId w:val="20"/>
        </w:numPr>
        <w:spacing w:before="100" w:beforeAutospacing="1" w:after="100" w:afterAutospacing="1" w:line="216" w:lineRule="atLeast"/>
        <w:rPr>
          <w:ins w:id="169" w:author="Unknown"/>
          <w:rFonts w:ascii="Times New Roman" w:eastAsia="Times New Roman" w:hAnsi="Times New Roman" w:cs="Times New Roman"/>
          <w:sz w:val="24"/>
          <w:szCs w:val="24"/>
          <w:shd w:val="clear" w:color="auto" w:fill="FFFFFF"/>
        </w:rPr>
      </w:pPr>
      <w:ins w:id="170" w:author="Unknown">
        <w:r w:rsidRPr="000D0566">
          <w:rPr>
            <w:rFonts w:ascii="Times New Roman" w:eastAsia="Times New Roman" w:hAnsi="Times New Roman" w:cs="Times New Roman"/>
            <w:sz w:val="24"/>
            <w:szCs w:val="24"/>
            <w:shd w:val="clear" w:color="auto" w:fill="FFFFFF"/>
          </w:rPr>
          <w:t>Sumber yang mengandung vitamin B6 = kacang-kacangan, jagung, beras, hati, ikan, beras tumbuk, ragi, daging, dan lain-lain.</w:t>
        </w:r>
      </w:ins>
    </w:p>
    <w:p w:rsidR="000D0566" w:rsidRPr="000D0566" w:rsidRDefault="000D0566" w:rsidP="000D0566">
      <w:pPr>
        <w:numPr>
          <w:ilvl w:val="0"/>
          <w:numId w:val="20"/>
        </w:numPr>
        <w:spacing w:before="100" w:beforeAutospacing="1" w:after="100" w:afterAutospacing="1" w:line="216" w:lineRule="atLeast"/>
        <w:rPr>
          <w:ins w:id="171" w:author="Unknown"/>
          <w:rFonts w:ascii="Times New Roman" w:eastAsia="Times New Roman" w:hAnsi="Times New Roman" w:cs="Times New Roman"/>
          <w:sz w:val="24"/>
          <w:szCs w:val="24"/>
          <w:shd w:val="clear" w:color="auto" w:fill="FFFFFF"/>
        </w:rPr>
      </w:pPr>
      <w:ins w:id="172" w:author="Unknown">
        <w:r w:rsidRPr="000D0566">
          <w:rPr>
            <w:rFonts w:ascii="Times New Roman" w:eastAsia="Times New Roman" w:hAnsi="Times New Roman" w:cs="Times New Roman"/>
            <w:sz w:val="24"/>
            <w:szCs w:val="24"/>
            <w:shd w:val="clear" w:color="auto" w:fill="FFFFFF"/>
          </w:rPr>
          <w:t>Penyakit yang ditimbulkan akibat kekurangan vitamin B6 = pelagra alias kulit pecah-pecah, keram pada otot, insomnia atau sulit tidur, dll.</w:t>
        </w:r>
      </w:ins>
    </w:p>
    <w:p w:rsidR="000D0566" w:rsidRPr="000D0566" w:rsidRDefault="000D0566" w:rsidP="000D0566">
      <w:pPr>
        <w:spacing w:after="0" w:line="216" w:lineRule="atLeast"/>
        <w:rPr>
          <w:ins w:id="173" w:author="Unknown"/>
          <w:rFonts w:ascii="Times New Roman" w:eastAsia="Times New Roman" w:hAnsi="Times New Roman" w:cs="Times New Roman"/>
          <w:sz w:val="24"/>
          <w:szCs w:val="24"/>
          <w:shd w:val="clear" w:color="auto" w:fill="FFFFFF"/>
        </w:rPr>
      </w:pPr>
      <w:ins w:id="174" w:author="Unknown">
        <w:r w:rsidRPr="000D0566">
          <w:rPr>
            <w:rFonts w:ascii="Times New Roman" w:eastAsia="Times New Roman" w:hAnsi="Times New Roman" w:cs="Times New Roman"/>
            <w:sz w:val="24"/>
            <w:szCs w:val="24"/>
            <w:shd w:val="clear" w:color="auto" w:fill="FFFFFF"/>
          </w:rPr>
          <w:t> 7. Vitamin B12</w:t>
        </w:r>
      </w:ins>
    </w:p>
    <w:p w:rsidR="000D0566" w:rsidRPr="000D0566" w:rsidRDefault="000D0566" w:rsidP="000D0566">
      <w:pPr>
        <w:numPr>
          <w:ilvl w:val="0"/>
          <w:numId w:val="21"/>
        </w:numPr>
        <w:spacing w:before="100" w:beforeAutospacing="1" w:after="100" w:afterAutospacing="1" w:line="216" w:lineRule="atLeast"/>
        <w:rPr>
          <w:ins w:id="175" w:author="Unknown"/>
          <w:rFonts w:ascii="Times New Roman" w:eastAsia="Times New Roman" w:hAnsi="Times New Roman" w:cs="Times New Roman"/>
          <w:sz w:val="24"/>
          <w:szCs w:val="24"/>
          <w:shd w:val="clear" w:color="auto" w:fill="FFFFFF"/>
        </w:rPr>
      </w:pPr>
      <w:ins w:id="176" w:author="Unknown">
        <w:r w:rsidRPr="000D0566">
          <w:rPr>
            <w:rFonts w:ascii="Times New Roman" w:eastAsia="Times New Roman" w:hAnsi="Times New Roman" w:cs="Times New Roman"/>
            <w:sz w:val="24"/>
            <w:szCs w:val="24"/>
            <w:shd w:val="clear" w:color="auto" w:fill="FFFFFF"/>
          </w:rPr>
          <w:t>sumber yang mengandung vitamin B12 ; telur, hati, daging, dan lainnya</w:t>
        </w:r>
      </w:ins>
    </w:p>
    <w:p w:rsidR="000D0566" w:rsidRPr="000D0566" w:rsidRDefault="000D0566" w:rsidP="000D0566">
      <w:pPr>
        <w:numPr>
          <w:ilvl w:val="0"/>
          <w:numId w:val="21"/>
        </w:numPr>
        <w:spacing w:before="100" w:beforeAutospacing="1" w:after="100" w:afterAutospacing="1" w:line="216" w:lineRule="atLeast"/>
        <w:rPr>
          <w:ins w:id="177" w:author="Unknown"/>
          <w:rFonts w:ascii="Times New Roman" w:eastAsia="Times New Roman" w:hAnsi="Times New Roman" w:cs="Times New Roman"/>
          <w:sz w:val="24"/>
          <w:szCs w:val="24"/>
          <w:shd w:val="clear" w:color="auto" w:fill="FFFFFF"/>
        </w:rPr>
      </w:pPr>
      <w:ins w:id="178" w:author="Unknown">
        <w:r w:rsidRPr="000D0566">
          <w:rPr>
            <w:rFonts w:ascii="Times New Roman" w:eastAsia="Times New Roman" w:hAnsi="Times New Roman" w:cs="Times New Roman"/>
            <w:sz w:val="24"/>
            <w:szCs w:val="24"/>
            <w:shd w:val="clear" w:color="auto" w:fill="FFFFFF"/>
          </w:rPr>
          <w:t>Penyakit yang ditimbulkan akibat kekurangan vitamin B12 = kurang darah atau anemia, gampang capek/lelah/lesu/lemes/lemas, penyakit pada kulit, dan sebagainya</w:t>
        </w:r>
      </w:ins>
    </w:p>
    <w:p w:rsidR="000D0566" w:rsidRPr="000D0566" w:rsidRDefault="000D0566" w:rsidP="000D0566">
      <w:pPr>
        <w:spacing w:after="0" w:line="216" w:lineRule="atLeast"/>
        <w:rPr>
          <w:ins w:id="179" w:author="Unknown"/>
          <w:rFonts w:ascii="Times New Roman" w:eastAsia="Times New Roman" w:hAnsi="Times New Roman" w:cs="Times New Roman"/>
          <w:sz w:val="24"/>
          <w:szCs w:val="24"/>
          <w:shd w:val="clear" w:color="auto" w:fill="FFFFFF"/>
        </w:rPr>
      </w:pPr>
      <w:ins w:id="180" w:author="Unknown">
        <w:r w:rsidRPr="000D0566">
          <w:rPr>
            <w:rFonts w:ascii="Times New Roman" w:eastAsia="Times New Roman" w:hAnsi="Times New Roman" w:cs="Times New Roman"/>
            <w:sz w:val="24"/>
            <w:szCs w:val="24"/>
            <w:shd w:val="clear" w:color="auto" w:fill="FFFFFF"/>
          </w:rPr>
          <w:lastRenderedPageBreak/>
          <w:t> 8. Vitamin C</w:t>
        </w:r>
      </w:ins>
    </w:p>
    <w:p w:rsidR="000D0566" w:rsidRPr="000D0566" w:rsidRDefault="000D0566" w:rsidP="000D0566">
      <w:pPr>
        <w:numPr>
          <w:ilvl w:val="0"/>
          <w:numId w:val="22"/>
        </w:numPr>
        <w:spacing w:before="100" w:beforeAutospacing="1" w:after="100" w:afterAutospacing="1" w:line="216" w:lineRule="atLeast"/>
        <w:rPr>
          <w:ins w:id="181" w:author="Unknown"/>
          <w:rFonts w:ascii="Times New Roman" w:eastAsia="Times New Roman" w:hAnsi="Times New Roman" w:cs="Times New Roman"/>
          <w:sz w:val="24"/>
          <w:szCs w:val="24"/>
          <w:shd w:val="clear" w:color="auto" w:fill="FFFFFF"/>
        </w:rPr>
      </w:pPr>
      <w:ins w:id="182" w:author="Unknown">
        <w:r w:rsidRPr="000D0566">
          <w:rPr>
            <w:rFonts w:ascii="Times New Roman" w:eastAsia="Times New Roman" w:hAnsi="Times New Roman" w:cs="Times New Roman"/>
            <w:sz w:val="24"/>
            <w:szCs w:val="24"/>
            <w:shd w:val="clear" w:color="auto" w:fill="FFFFFF"/>
          </w:rPr>
          <w:t>Sumber yang mengandung vitamin C = jambu klutuk atau jambu batu, jeruk, tomat, nanas, sayur segar, dan lain sebagainya</w:t>
        </w:r>
      </w:ins>
    </w:p>
    <w:p w:rsidR="000D0566" w:rsidRPr="000D0566" w:rsidRDefault="000D0566" w:rsidP="000D0566">
      <w:pPr>
        <w:numPr>
          <w:ilvl w:val="0"/>
          <w:numId w:val="22"/>
        </w:numPr>
        <w:spacing w:before="100" w:beforeAutospacing="1" w:after="100" w:afterAutospacing="1" w:line="216" w:lineRule="atLeast"/>
        <w:rPr>
          <w:ins w:id="183" w:author="Unknown"/>
          <w:rFonts w:ascii="Times New Roman" w:eastAsia="Times New Roman" w:hAnsi="Times New Roman" w:cs="Times New Roman"/>
          <w:sz w:val="24"/>
          <w:szCs w:val="24"/>
          <w:shd w:val="clear" w:color="auto" w:fill="FFFFFF"/>
        </w:rPr>
      </w:pPr>
      <w:ins w:id="184" w:author="Unknown">
        <w:r w:rsidRPr="000D0566">
          <w:rPr>
            <w:rFonts w:ascii="Times New Roman" w:eastAsia="Times New Roman" w:hAnsi="Times New Roman" w:cs="Times New Roman"/>
            <w:sz w:val="24"/>
            <w:szCs w:val="24"/>
            <w:shd w:val="clear" w:color="auto" w:fill="FFFFFF"/>
          </w:rPr>
          <w:t>Penyakit yang ditimbulkan akibat kekurangan vitamin C = mudah infeksi pada luka, gusi berdarah, rasa nyeri pada persendian, dan lain-lain</w:t>
        </w:r>
      </w:ins>
    </w:p>
    <w:p w:rsidR="000D0566" w:rsidRPr="000D0566" w:rsidRDefault="000D0566" w:rsidP="000D0566">
      <w:pPr>
        <w:spacing w:after="0" w:line="216" w:lineRule="atLeast"/>
        <w:rPr>
          <w:ins w:id="185" w:author="Unknown"/>
          <w:rFonts w:ascii="Times New Roman" w:eastAsia="Times New Roman" w:hAnsi="Times New Roman" w:cs="Times New Roman"/>
          <w:sz w:val="24"/>
          <w:szCs w:val="24"/>
          <w:shd w:val="clear" w:color="auto" w:fill="FFFFFF"/>
        </w:rPr>
      </w:pPr>
      <w:ins w:id="186" w:author="Unknown">
        <w:r w:rsidRPr="000D0566">
          <w:rPr>
            <w:rFonts w:ascii="Times New Roman" w:eastAsia="Times New Roman" w:hAnsi="Times New Roman" w:cs="Times New Roman"/>
            <w:sz w:val="24"/>
            <w:szCs w:val="24"/>
            <w:shd w:val="clear" w:color="auto" w:fill="FFFFFF"/>
          </w:rPr>
          <w:t> 9. Vitamin D</w:t>
        </w:r>
      </w:ins>
    </w:p>
    <w:p w:rsidR="000D0566" w:rsidRPr="000D0566" w:rsidRDefault="000D0566" w:rsidP="000D0566">
      <w:pPr>
        <w:numPr>
          <w:ilvl w:val="0"/>
          <w:numId w:val="23"/>
        </w:numPr>
        <w:spacing w:before="100" w:beforeAutospacing="1" w:after="100" w:afterAutospacing="1" w:line="216" w:lineRule="atLeast"/>
        <w:rPr>
          <w:ins w:id="187" w:author="Unknown"/>
          <w:rFonts w:ascii="Times New Roman" w:eastAsia="Times New Roman" w:hAnsi="Times New Roman" w:cs="Times New Roman"/>
          <w:sz w:val="24"/>
          <w:szCs w:val="24"/>
          <w:shd w:val="clear" w:color="auto" w:fill="FFFFFF"/>
        </w:rPr>
      </w:pPr>
      <w:ins w:id="188" w:author="Unknown">
        <w:r w:rsidRPr="000D0566">
          <w:rPr>
            <w:rFonts w:ascii="Times New Roman" w:eastAsia="Times New Roman" w:hAnsi="Times New Roman" w:cs="Times New Roman"/>
            <w:sz w:val="24"/>
            <w:szCs w:val="24"/>
            <w:shd w:val="clear" w:color="auto" w:fill="FFFFFF"/>
          </w:rPr>
          <w:t>Sumber yang mengandung vitamin D = minyak ikan, susu, telur, keju, dan lain-lain</w:t>
        </w:r>
      </w:ins>
    </w:p>
    <w:p w:rsidR="000D0566" w:rsidRPr="000D0566" w:rsidRDefault="000D0566" w:rsidP="000D0566">
      <w:pPr>
        <w:numPr>
          <w:ilvl w:val="0"/>
          <w:numId w:val="23"/>
        </w:numPr>
        <w:spacing w:before="100" w:beforeAutospacing="1" w:after="100" w:afterAutospacing="1" w:line="216" w:lineRule="atLeast"/>
        <w:rPr>
          <w:ins w:id="189" w:author="Unknown"/>
          <w:rFonts w:ascii="Times New Roman" w:eastAsia="Times New Roman" w:hAnsi="Times New Roman" w:cs="Times New Roman"/>
          <w:sz w:val="24"/>
          <w:szCs w:val="24"/>
          <w:shd w:val="clear" w:color="auto" w:fill="FFFFFF"/>
        </w:rPr>
      </w:pPr>
      <w:ins w:id="190" w:author="Unknown">
        <w:r w:rsidRPr="000D0566">
          <w:rPr>
            <w:rFonts w:ascii="Times New Roman" w:eastAsia="Times New Roman" w:hAnsi="Times New Roman" w:cs="Times New Roman"/>
            <w:sz w:val="24"/>
            <w:szCs w:val="24"/>
            <w:shd w:val="clear" w:color="auto" w:fill="FFFFFF"/>
          </w:rPr>
          <w:t xml:space="preserve">Penyakit yang ditimbulkan akibat kekurangan vitamin D = gigi </w:t>
        </w:r>
        <w:proofErr w:type="gramStart"/>
        <w:r w:rsidRPr="000D0566">
          <w:rPr>
            <w:rFonts w:ascii="Times New Roman" w:eastAsia="Times New Roman" w:hAnsi="Times New Roman" w:cs="Times New Roman"/>
            <w:sz w:val="24"/>
            <w:szCs w:val="24"/>
            <w:shd w:val="clear" w:color="auto" w:fill="FFFFFF"/>
          </w:rPr>
          <w:t>akan</w:t>
        </w:r>
        <w:proofErr w:type="gramEnd"/>
        <w:r w:rsidRPr="000D0566">
          <w:rPr>
            <w:rFonts w:ascii="Times New Roman" w:eastAsia="Times New Roman" w:hAnsi="Times New Roman" w:cs="Times New Roman"/>
            <w:sz w:val="24"/>
            <w:szCs w:val="24"/>
            <w:shd w:val="clear" w:color="auto" w:fill="FFFFFF"/>
          </w:rPr>
          <w:t xml:space="preserve"> lebih mudah rusak, otok bisa mengalami kejang-kejang, pertumbuhan tulang tidak normal yaitu betis kaki akan membentuk huruf O atau X.</w:t>
        </w:r>
      </w:ins>
    </w:p>
    <w:p w:rsidR="000D0566" w:rsidRPr="000D0566" w:rsidRDefault="000D0566" w:rsidP="000D0566">
      <w:pPr>
        <w:spacing w:after="0" w:line="216" w:lineRule="atLeast"/>
        <w:rPr>
          <w:ins w:id="191" w:author="Unknown"/>
          <w:rFonts w:ascii="Times New Roman" w:eastAsia="Times New Roman" w:hAnsi="Times New Roman" w:cs="Times New Roman"/>
          <w:sz w:val="24"/>
          <w:szCs w:val="24"/>
          <w:shd w:val="clear" w:color="auto" w:fill="FFFFFF"/>
        </w:rPr>
      </w:pPr>
      <w:ins w:id="192" w:author="Unknown">
        <w:r w:rsidRPr="000D0566">
          <w:rPr>
            <w:rFonts w:ascii="Times New Roman" w:eastAsia="Times New Roman" w:hAnsi="Times New Roman" w:cs="Times New Roman"/>
            <w:sz w:val="24"/>
            <w:szCs w:val="24"/>
            <w:shd w:val="clear" w:color="auto" w:fill="FFFFFF"/>
          </w:rPr>
          <w:t> 10. Vitamin E</w:t>
        </w:r>
      </w:ins>
    </w:p>
    <w:p w:rsidR="000D0566" w:rsidRPr="000D0566" w:rsidRDefault="000D0566" w:rsidP="000D0566">
      <w:pPr>
        <w:numPr>
          <w:ilvl w:val="0"/>
          <w:numId w:val="24"/>
        </w:numPr>
        <w:spacing w:before="100" w:beforeAutospacing="1" w:after="100" w:afterAutospacing="1" w:line="216" w:lineRule="atLeast"/>
        <w:rPr>
          <w:ins w:id="193" w:author="Unknown"/>
          <w:rFonts w:ascii="Times New Roman" w:eastAsia="Times New Roman" w:hAnsi="Times New Roman" w:cs="Times New Roman"/>
          <w:sz w:val="24"/>
          <w:szCs w:val="24"/>
          <w:shd w:val="clear" w:color="auto" w:fill="FFFFFF"/>
        </w:rPr>
      </w:pPr>
      <w:ins w:id="194" w:author="Unknown">
        <w:r w:rsidRPr="000D0566">
          <w:rPr>
            <w:rFonts w:ascii="Times New Roman" w:eastAsia="Times New Roman" w:hAnsi="Times New Roman" w:cs="Times New Roman"/>
            <w:sz w:val="24"/>
            <w:szCs w:val="24"/>
            <w:shd w:val="clear" w:color="auto" w:fill="FFFFFF"/>
          </w:rPr>
          <w:t>sumber yang mengandung vitamin E: ikan, ayam, kuning telur, kecambah, ragi, minyak tumbuh-tumbuhan, havermut, dsb</w:t>
        </w:r>
      </w:ins>
    </w:p>
    <w:p w:rsidR="000D0566" w:rsidRPr="000D0566" w:rsidRDefault="000D0566" w:rsidP="000D0566">
      <w:pPr>
        <w:numPr>
          <w:ilvl w:val="0"/>
          <w:numId w:val="24"/>
        </w:numPr>
        <w:spacing w:before="100" w:beforeAutospacing="1" w:after="100" w:afterAutospacing="1" w:line="216" w:lineRule="atLeast"/>
        <w:rPr>
          <w:ins w:id="195" w:author="Unknown"/>
          <w:rFonts w:ascii="Times New Roman" w:eastAsia="Times New Roman" w:hAnsi="Times New Roman" w:cs="Times New Roman"/>
          <w:sz w:val="24"/>
          <w:szCs w:val="24"/>
          <w:shd w:val="clear" w:color="auto" w:fill="FFFFFF"/>
        </w:rPr>
      </w:pPr>
      <w:ins w:id="196" w:author="Unknown">
        <w:r w:rsidRPr="000D0566">
          <w:rPr>
            <w:rFonts w:ascii="Times New Roman" w:eastAsia="Times New Roman" w:hAnsi="Times New Roman" w:cs="Times New Roman"/>
            <w:sz w:val="24"/>
            <w:szCs w:val="24"/>
            <w:shd w:val="clear" w:color="auto" w:fill="FFFFFF"/>
          </w:rPr>
          <w:t>Penyakit yang ditimbulkan akibat kekurangan vitamin E : mandul baik pria maupun wanita, gangguan syaraf dan otot, dll</w:t>
        </w:r>
      </w:ins>
    </w:p>
    <w:p w:rsidR="000D0566" w:rsidRPr="000D0566" w:rsidRDefault="000D0566" w:rsidP="000D0566">
      <w:pPr>
        <w:spacing w:after="0" w:line="216" w:lineRule="atLeast"/>
        <w:rPr>
          <w:ins w:id="197" w:author="Unknown"/>
          <w:rFonts w:ascii="Times New Roman" w:eastAsia="Times New Roman" w:hAnsi="Times New Roman" w:cs="Times New Roman"/>
          <w:sz w:val="24"/>
          <w:szCs w:val="24"/>
          <w:shd w:val="clear" w:color="auto" w:fill="FFFFFF"/>
        </w:rPr>
      </w:pPr>
      <w:ins w:id="198" w:author="Unknown">
        <w:r w:rsidRPr="000D0566">
          <w:rPr>
            <w:rFonts w:ascii="Times New Roman" w:eastAsia="Times New Roman" w:hAnsi="Times New Roman" w:cs="Times New Roman"/>
            <w:sz w:val="24"/>
            <w:szCs w:val="24"/>
            <w:shd w:val="clear" w:color="auto" w:fill="FFFFFF"/>
          </w:rPr>
          <w:t> 11. Vitamin K</w:t>
        </w:r>
      </w:ins>
    </w:p>
    <w:p w:rsidR="000D0566" w:rsidRPr="000D0566" w:rsidRDefault="000D0566" w:rsidP="000D0566">
      <w:pPr>
        <w:numPr>
          <w:ilvl w:val="0"/>
          <w:numId w:val="25"/>
        </w:numPr>
        <w:spacing w:before="100" w:beforeAutospacing="1" w:after="100" w:afterAutospacing="1" w:line="216" w:lineRule="atLeast"/>
        <w:rPr>
          <w:ins w:id="199" w:author="Unknown"/>
          <w:rFonts w:ascii="Times New Roman" w:eastAsia="Times New Roman" w:hAnsi="Times New Roman" w:cs="Times New Roman"/>
          <w:sz w:val="24"/>
          <w:szCs w:val="24"/>
          <w:shd w:val="clear" w:color="auto" w:fill="FFFFFF"/>
        </w:rPr>
      </w:pPr>
      <w:ins w:id="200" w:author="Unknown">
        <w:r w:rsidRPr="000D0566">
          <w:rPr>
            <w:rFonts w:ascii="Times New Roman" w:eastAsia="Times New Roman" w:hAnsi="Times New Roman" w:cs="Times New Roman"/>
            <w:sz w:val="24"/>
            <w:szCs w:val="24"/>
            <w:shd w:val="clear" w:color="auto" w:fill="FFFFFF"/>
          </w:rPr>
          <w:t>sumber yang mengandung vitamin K : susu, kuning telur, sayuran segar, dll</w:t>
        </w:r>
      </w:ins>
    </w:p>
    <w:p w:rsidR="000D0566" w:rsidRPr="000D0566" w:rsidRDefault="000D0566" w:rsidP="000D0566">
      <w:pPr>
        <w:numPr>
          <w:ilvl w:val="0"/>
          <w:numId w:val="25"/>
        </w:numPr>
        <w:spacing w:before="100" w:beforeAutospacing="1" w:after="100" w:afterAutospacing="1" w:line="216" w:lineRule="atLeast"/>
        <w:rPr>
          <w:ins w:id="201" w:author="Unknown"/>
          <w:rFonts w:ascii="Times New Roman" w:eastAsia="Times New Roman" w:hAnsi="Times New Roman" w:cs="Times New Roman"/>
          <w:sz w:val="24"/>
          <w:szCs w:val="24"/>
          <w:shd w:val="clear" w:color="auto" w:fill="FFFFFF"/>
        </w:rPr>
      </w:pPr>
      <w:ins w:id="202" w:author="Unknown">
        <w:r w:rsidRPr="000D0566">
          <w:rPr>
            <w:rFonts w:ascii="Times New Roman" w:eastAsia="Times New Roman" w:hAnsi="Times New Roman" w:cs="Times New Roman"/>
            <w:sz w:val="24"/>
            <w:szCs w:val="24"/>
            <w:shd w:val="clear" w:color="auto" w:fill="FFFFFF"/>
          </w:rPr>
          <w:t>Penyakit yang ditimbulkan akibat kekurangan vitamin K : darah sulit membeku bila terluka/berdarah/luka/pendarahan, pendarahan di dalam tubuh, dan sebagainya</w:t>
        </w:r>
      </w:ins>
    </w:p>
    <w:p w:rsidR="000D0566" w:rsidRPr="000D0566" w:rsidRDefault="000D0566" w:rsidP="000D0566">
      <w:pPr>
        <w:spacing w:after="0" w:line="216" w:lineRule="atLeast"/>
        <w:rPr>
          <w:ins w:id="203" w:author="Unknown"/>
          <w:rFonts w:ascii="Times New Roman" w:eastAsia="Times New Roman" w:hAnsi="Times New Roman" w:cs="Times New Roman"/>
          <w:sz w:val="24"/>
          <w:szCs w:val="24"/>
          <w:shd w:val="clear" w:color="auto" w:fill="FFFFFF"/>
        </w:rPr>
      </w:pPr>
      <w:ins w:id="204" w:author="Unknown">
        <w:r w:rsidRPr="000D0566">
          <w:rPr>
            <w:rFonts w:ascii="Times New Roman" w:eastAsia="Times New Roman" w:hAnsi="Times New Roman" w:cs="Times New Roman"/>
            <w:b/>
            <w:bCs/>
            <w:sz w:val="24"/>
            <w:szCs w:val="24"/>
            <w:shd w:val="clear" w:color="auto" w:fill="FFFFFF"/>
          </w:rPr>
          <w:t> E. Mineral</w:t>
        </w:r>
      </w:ins>
    </w:p>
    <w:p w:rsidR="000D0566" w:rsidRPr="000D0566" w:rsidRDefault="000D0566" w:rsidP="000D0566">
      <w:pPr>
        <w:spacing w:after="0" w:line="216" w:lineRule="atLeast"/>
        <w:rPr>
          <w:ins w:id="205"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16" w:lineRule="atLeast"/>
        <w:rPr>
          <w:ins w:id="206" w:author="Unknown"/>
          <w:rFonts w:ascii="Times New Roman" w:eastAsia="Times New Roman" w:hAnsi="Times New Roman" w:cs="Times New Roman"/>
          <w:sz w:val="24"/>
          <w:szCs w:val="24"/>
          <w:shd w:val="clear" w:color="auto" w:fill="FFFFFF"/>
        </w:rPr>
      </w:pPr>
      <w:r w:rsidRPr="000D0566">
        <w:rPr>
          <w:rFonts w:ascii="Times New Roman" w:eastAsia="Times New Roman" w:hAnsi="Times New Roman" w:cs="Times New Roman"/>
          <w:noProof/>
          <w:color w:val="0000FF"/>
          <w:sz w:val="24"/>
          <w:szCs w:val="24"/>
          <w:shd w:val="clear" w:color="auto" w:fill="FFFFFF"/>
        </w:rPr>
        <w:drawing>
          <wp:inline distT="0" distB="0" distL="0" distR="0">
            <wp:extent cx="2750820" cy="1653540"/>
            <wp:effectExtent l="19050" t="0" r="0" b="0"/>
            <wp:docPr id="7" name="Picture 7" descr="Miner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eral">
                      <a:hlinkClick r:id="rId17"/>
                    </pic:cNvPr>
                    <pic:cNvPicPr>
                      <a:picLocks noChangeAspect="1" noChangeArrowheads="1"/>
                    </pic:cNvPicPr>
                  </pic:nvPicPr>
                  <pic:blipFill>
                    <a:blip r:embed="rId18"/>
                    <a:srcRect/>
                    <a:stretch>
                      <a:fillRect/>
                    </a:stretch>
                  </pic:blipFill>
                  <pic:spPr bwMode="auto">
                    <a:xfrm>
                      <a:off x="0" y="0"/>
                      <a:ext cx="2750820" cy="1653540"/>
                    </a:xfrm>
                    <a:prstGeom prst="rect">
                      <a:avLst/>
                    </a:prstGeom>
                    <a:noFill/>
                    <a:ln w="9525">
                      <a:noFill/>
                      <a:miter lim="800000"/>
                      <a:headEnd/>
                      <a:tailEnd/>
                    </a:ln>
                  </pic:spPr>
                </pic:pic>
              </a:graphicData>
            </a:graphic>
          </wp:inline>
        </w:drawing>
      </w:r>
    </w:p>
    <w:p w:rsidR="000D0566" w:rsidRPr="000D0566" w:rsidRDefault="000D0566" w:rsidP="000D0566">
      <w:pPr>
        <w:spacing w:after="0" w:line="216" w:lineRule="atLeast"/>
        <w:rPr>
          <w:ins w:id="207" w:author="Unknown"/>
          <w:rFonts w:ascii="Times New Roman" w:eastAsia="Times New Roman" w:hAnsi="Times New Roman" w:cs="Times New Roman"/>
          <w:sz w:val="24"/>
          <w:szCs w:val="24"/>
          <w:shd w:val="clear" w:color="auto" w:fill="FFFFFF"/>
        </w:rPr>
      </w:pPr>
    </w:p>
    <w:p w:rsidR="000D0566" w:rsidRPr="000D0566" w:rsidRDefault="000D0566" w:rsidP="000D0566">
      <w:pPr>
        <w:numPr>
          <w:ilvl w:val="0"/>
          <w:numId w:val="26"/>
        </w:numPr>
        <w:spacing w:before="100" w:beforeAutospacing="1" w:after="100" w:afterAutospacing="1" w:line="216" w:lineRule="atLeast"/>
        <w:rPr>
          <w:ins w:id="208" w:author="Unknown"/>
          <w:rFonts w:ascii="Times New Roman" w:eastAsia="Times New Roman" w:hAnsi="Times New Roman" w:cs="Times New Roman"/>
          <w:sz w:val="24"/>
          <w:szCs w:val="24"/>
          <w:shd w:val="clear" w:color="auto" w:fill="FFFFFF"/>
        </w:rPr>
      </w:pPr>
      <w:ins w:id="209" w:author="Unknown">
        <w:r w:rsidRPr="000D0566">
          <w:rPr>
            <w:rFonts w:ascii="Times New Roman" w:eastAsia="Times New Roman" w:hAnsi="Times New Roman" w:cs="Times New Roman"/>
            <w:sz w:val="24"/>
            <w:szCs w:val="24"/>
            <w:shd w:val="clear" w:color="auto" w:fill="FFFFFF"/>
          </w:rPr>
          <w:t>Seperti halnya vitamin, mineral adalah nutrisi penting untuk pemeliharaan kesehatan dan pencegahan penyakit.</w:t>
        </w:r>
      </w:ins>
    </w:p>
    <w:p w:rsidR="000D0566" w:rsidRPr="000D0566" w:rsidRDefault="000D0566" w:rsidP="000D0566">
      <w:pPr>
        <w:numPr>
          <w:ilvl w:val="0"/>
          <w:numId w:val="26"/>
        </w:numPr>
        <w:spacing w:before="100" w:beforeAutospacing="1" w:after="100" w:afterAutospacing="1" w:line="216" w:lineRule="atLeast"/>
        <w:rPr>
          <w:ins w:id="210" w:author="Unknown"/>
          <w:rFonts w:ascii="Times New Roman" w:eastAsia="Times New Roman" w:hAnsi="Times New Roman" w:cs="Times New Roman"/>
          <w:sz w:val="24"/>
          <w:szCs w:val="24"/>
          <w:shd w:val="clear" w:color="auto" w:fill="FFFFFF"/>
        </w:rPr>
      </w:pPr>
      <w:ins w:id="211" w:author="Unknown">
        <w:r w:rsidRPr="000D0566">
          <w:rPr>
            <w:rFonts w:ascii="Times New Roman" w:eastAsia="Times New Roman" w:hAnsi="Times New Roman" w:cs="Times New Roman"/>
            <w:sz w:val="24"/>
            <w:szCs w:val="24"/>
            <w:shd w:val="clear" w:color="auto" w:fill="FFFFFF"/>
          </w:rPr>
          <w:t>Mineral dan vitamin bertindak secara interaksi.</w:t>
        </w:r>
      </w:ins>
    </w:p>
    <w:p w:rsidR="000D0566" w:rsidRPr="000D0566" w:rsidRDefault="000D0566" w:rsidP="000D0566">
      <w:pPr>
        <w:numPr>
          <w:ilvl w:val="0"/>
          <w:numId w:val="26"/>
        </w:numPr>
        <w:spacing w:before="100" w:beforeAutospacing="1" w:after="100" w:afterAutospacing="1" w:line="216" w:lineRule="atLeast"/>
        <w:rPr>
          <w:ins w:id="212" w:author="Unknown"/>
          <w:rFonts w:ascii="Times New Roman" w:eastAsia="Times New Roman" w:hAnsi="Times New Roman" w:cs="Times New Roman"/>
          <w:sz w:val="24"/>
          <w:szCs w:val="24"/>
          <w:shd w:val="clear" w:color="auto" w:fill="FFFFFF"/>
        </w:rPr>
      </w:pPr>
      <w:ins w:id="213" w:author="Unknown">
        <w:r w:rsidRPr="000D0566">
          <w:rPr>
            <w:rFonts w:ascii="Times New Roman" w:eastAsia="Times New Roman" w:hAnsi="Times New Roman" w:cs="Times New Roman"/>
            <w:sz w:val="24"/>
            <w:szCs w:val="24"/>
            <w:shd w:val="clear" w:color="auto" w:fill="FFFFFF"/>
          </w:rPr>
          <w:t>Tanpa beberapa mineral / vitamin, maka beberapa vitamin / mineral tidak berfungsi dengan baik.</w:t>
        </w:r>
      </w:ins>
    </w:p>
    <w:p w:rsidR="000D0566" w:rsidRPr="000D0566" w:rsidRDefault="000D0566" w:rsidP="000D0566">
      <w:pPr>
        <w:numPr>
          <w:ilvl w:val="0"/>
          <w:numId w:val="26"/>
        </w:numPr>
        <w:spacing w:before="100" w:beforeAutospacing="1" w:after="100" w:afterAutospacing="1" w:line="216" w:lineRule="atLeast"/>
        <w:rPr>
          <w:ins w:id="214" w:author="Unknown"/>
          <w:rFonts w:ascii="Times New Roman" w:eastAsia="Times New Roman" w:hAnsi="Times New Roman" w:cs="Times New Roman"/>
          <w:sz w:val="24"/>
          <w:szCs w:val="24"/>
          <w:shd w:val="clear" w:color="auto" w:fill="FFFFFF"/>
        </w:rPr>
      </w:pPr>
      <w:ins w:id="215" w:author="Unknown">
        <w:r w:rsidRPr="000D0566">
          <w:rPr>
            <w:rFonts w:ascii="Times New Roman" w:eastAsia="Times New Roman" w:hAnsi="Times New Roman" w:cs="Times New Roman"/>
            <w:sz w:val="24"/>
            <w:szCs w:val="24"/>
            <w:shd w:val="clear" w:color="auto" w:fill="FFFFFF"/>
          </w:rPr>
          <w:lastRenderedPageBreak/>
          <w:t>Perbedaan antara vitamin dan mineral adalah bahwa mineral merupakan senyawa anorganik, sedangkan vitamin organik.</w:t>
        </w:r>
      </w:ins>
    </w:p>
    <w:p w:rsidR="000D0566" w:rsidRPr="000D0566" w:rsidRDefault="000D0566" w:rsidP="000D0566">
      <w:pPr>
        <w:numPr>
          <w:ilvl w:val="0"/>
          <w:numId w:val="26"/>
        </w:numPr>
        <w:spacing w:before="100" w:beforeAutospacing="1" w:after="100" w:afterAutospacing="1" w:line="216" w:lineRule="atLeast"/>
        <w:rPr>
          <w:ins w:id="216" w:author="Unknown"/>
          <w:rFonts w:ascii="Times New Roman" w:eastAsia="Times New Roman" w:hAnsi="Times New Roman" w:cs="Times New Roman"/>
          <w:sz w:val="24"/>
          <w:szCs w:val="24"/>
          <w:shd w:val="clear" w:color="auto" w:fill="FFFFFF"/>
        </w:rPr>
      </w:pPr>
      <w:ins w:id="217" w:author="Unknown">
        <w:r w:rsidRPr="000D0566">
          <w:rPr>
            <w:rFonts w:ascii="Times New Roman" w:eastAsia="Times New Roman" w:hAnsi="Times New Roman" w:cs="Times New Roman"/>
            <w:sz w:val="24"/>
            <w:szCs w:val="24"/>
            <w:shd w:val="clear" w:color="auto" w:fill="FFFFFF"/>
          </w:rPr>
          <w:t>Mineral dapat diklasifikasikan menurut jumlah yang dibutuhkan tubuh, bukan berdasarkan kepentingan</w:t>
        </w:r>
      </w:ins>
    </w:p>
    <w:p w:rsidR="000D0566" w:rsidRPr="000D0566" w:rsidRDefault="000D0566" w:rsidP="000D0566">
      <w:pPr>
        <w:numPr>
          <w:ilvl w:val="0"/>
          <w:numId w:val="26"/>
        </w:numPr>
        <w:spacing w:before="100" w:beforeAutospacing="1" w:after="100" w:afterAutospacing="1" w:line="216" w:lineRule="atLeast"/>
        <w:rPr>
          <w:ins w:id="218" w:author="Unknown"/>
          <w:rFonts w:ascii="Times New Roman" w:eastAsia="Times New Roman" w:hAnsi="Times New Roman" w:cs="Times New Roman"/>
          <w:sz w:val="24"/>
          <w:szCs w:val="24"/>
          <w:shd w:val="clear" w:color="auto" w:fill="FFFFFF"/>
        </w:rPr>
      </w:pPr>
      <w:ins w:id="219" w:author="Unknown">
        <w:r w:rsidRPr="000D0566">
          <w:rPr>
            <w:rFonts w:ascii="Times New Roman" w:eastAsia="Times New Roman" w:hAnsi="Times New Roman" w:cs="Times New Roman"/>
            <w:sz w:val="24"/>
            <w:szCs w:val="24"/>
            <w:shd w:val="clear" w:color="auto" w:fill="FFFFFF"/>
          </w:rPr>
          <w:t xml:space="preserve">Mineral minor tak kalah penting dibandingkan mineral utama. Kekurangan mineral minor </w:t>
        </w:r>
        <w:proofErr w:type="gramStart"/>
        <w:r w:rsidRPr="000D0566">
          <w:rPr>
            <w:rFonts w:ascii="Times New Roman" w:eastAsia="Times New Roman" w:hAnsi="Times New Roman" w:cs="Times New Roman"/>
            <w:sz w:val="24"/>
            <w:szCs w:val="24"/>
            <w:shd w:val="clear" w:color="auto" w:fill="FFFFFF"/>
          </w:rPr>
          <w:t>akan</w:t>
        </w:r>
        <w:proofErr w:type="gramEnd"/>
        <w:r w:rsidRPr="000D0566">
          <w:rPr>
            <w:rFonts w:ascii="Times New Roman" w:eastAsia="Times New Roman" w:hAnsi="Times New Roman" w:cs="Times New Roman"/>
            <w:sz w:val="24"/>
            <w:szCs w:val="24"/>
            <w:shd w:val="clear" w:color="auto" w:fill="FFFFFF"/>
          </w:rPr>
          <w:t xml:space="preserve"> menyebabkan masalah kesehatan yang juga serius.</w:t>
        </w:r>
      </w:ins>
    </w:p>
    <w:p w:rsidR="000D0566" w:rsidRPr="000D0566" w:rsidRDefault="000D0566" w:rsidP="000D0566">
      <w:pPr>
        <w:spacing w:after="0" w:line="216" w:lineRule="atLeast"/>
        <w:rPr>
          <w:ins w:id="220" w:author="Unknown"/>
          <w:rFonts w:ascii="Times New Roman" w:eastAsia="Times New Roman" w:hAnsi="Times New Roman" w:cs="Times New Roman"/>
          <w:sz w:val="24"/>
          <w:szCs w:val="24"/>
          <w:shd w:val="clear" w:color="auto" w:fill="FFFFFF"/>
        </w:rPr>
      </w:pPr>
      <w:ins w:id="221" w:author="Unknown">
        <w:r w:rsidRPr="000D0566">
          <w:rPr>
            <w:rFonts w:ascii="Times New Roman" w:eastAsia="Times New Roman" w:hAnsi="Times New Roman" w:cs="Times New Roman"/>
            <w:sz w:val="24"/>
            <w:szCs w:val="24"/>
            <w:shd w:val="clear" w:color="auto" w:fill="FFFFFF"/>
          </w:rPr>
          <w:t xml:space="preserve"> Berdasarkan jumlah yang dibutuhkan oleh tubuh, mineral dikelompokan menjadi </w:t>
        </w:r>
        <w:proofErr w:type="gramStart"/>
        <w:r w:rsidRPr="000D0566">
          <w:rPr>
            <w:rFonts w:ascii="Times New Roman" w:eastAsia="Times New Roman" w:hAnsi="Times New Roman" w:cs="Times New Roman"/>
            <w:sz w:val="24"/>
            <w:szCs w:val="24"/>
            <w:shd w:val="clear" w:color="auto" w:fill="FFFFFF"/>
          </w:rPr>
          <w:t>dua :</w:t>
        </w:r>
        <w:proofErr w:type="gramEnd"/>
      </w:ins>
    </w:p>
    <w:p w:rsidR="000D0566" w:rsidRPr="000D0566" w:rsidRDefault="000D0566" w:rsidP="000D0566">
      <w:pPr>
        <w:numPr>
          <w:ilvl w:val="0"/>
          <w:numId w:val="27"/>
        </w:numPr>
        <w:spacing w:before="100" w:beforeAutospacing="1" w:after="100" w:afterAutospacing="1" w:line="216" w:lineRule="atLeast"/>
        <w:rPr>
          <w:ins w:id="222" w:author="Unknown"/>
          <w:rFonts w:ascii="Times New Roman" w:eastAsia="Times New Roman" w:hAnsi="Times New Roman" w:cs="Times New Roman"/>
          <w:sz w:val="24"/>
          <w:szCs w:val="24"/>
          <w:shd w:val="clear" w:color="auto" w:fill="FFFFFF"/>
        </w:rPr>
      </w:pPr>
      <w:ins w:id="223" w:author="Unknown">
        <w:r w:rsidRPr="000D0566">
          <w:rPr>
            <w:rFonts w:ascii="Times New Roman" w:eastAsia="Times New Roman" w:hAnsi="Times New Roman" w:cs="Times New Roman"/>
            <w:sz w:val="24"/>
            <w:szCs w:val="24"/>
            <w:shd w:val="clear" w:color="auto" w:fill="FFFFFF"/>
          </w:rPr>
          <w:t>Mineral utama (mayor) adalah mineral yang kita perlukan lebih dari 100 mg sehari, contoh : Kalsium, tembaga, fosfor, kalium, natrium dan klorida</w:t>
        </w:r>
      </w:ins>
    </w:p>
    <w:p w:rsidR="000D0566" w:rsidRPr="000D0566" w:rsidRDefault="000D0566" w:rsidP="000D0566">
      <w:pPr>
        <w:numPr>
          <w:ilvl w:val="0"/>
          <w:numId w:val="27"/>
        </w:numPr>
        <w:spacing w:before="100" w:beforeAutospacing="1" w:after="100" w:afterAutospacing="1" w:line="216" w:lineRule="atLeast"/>
        <w:rPr>
          <w:ins w:id="224" w:author="Unknown"/>
          <w:rFonts w:ascii="Times New Roman" w:eastAsia="Times New Roman" w:hAnsi="Times New Roman" w:cs="Times New Roman"/>
          <w:sz w:val="24"/>
          <w:szCs w:val="24"/>
          <w:shd w:val="clear" w:color="auto" w:fill="FFFFFF"/>
        </w:rPr>
      </w:pPr>
      <w:proofErr w:type="gramStart"/>
      <w:ins w:id="225" w:author="Unknown">
        <w:r w:rsidRPr="000D0566">
          <w:rPr>
            <w:rFonts w:ascii="Times New Roman" w:eastAsia="Times New Roman" w:hAnsi="Times New Roman" w:cs="Times New Roman"/>
            <w:sz w:val="24"/>
            <w:szCs w:val="24"/>
            <w:shd w:val="clear" w:color="auto" w:fill="FFFFFF"/>
          </w:rPr>
          <w:t>sedangkan</w:t>
        </w:r>
        <w:proofErr w:type="gramEnd"/>
        <w:r w:rsidRPr="000D0566">
          <w:rPr>
            <w:rFonts w:ascii="Times New Roman" w:eastAsia="Times New Roman" w:hAnsi="Times New Roman" w:cs="Times New Roman"/>
            <w:sz w:val="24"/>
            <w:szCs w:val="24"/>
            <w:shd w:val="clear" w:color="auto" w:fill="FFFFFF"/>
          </w:rPr>
          <w:t xml:space="preserve"> mineral minor (trace elements) adalah yang kita perlukan kurang dari 100 mg sehari. Contoh: kromium, magnesium, yodium, besi, flor, mangan, selenium dan </w:t>
        </w:r>
        <w:proofErr w:type="gramStart"/>
        <w:r w:rsidRPr="000D0566">
          <w:rPr>
            <w:rFonts w:ascii="Times New Roman" w:eastAsia="Times New Roman" w:hAnsi="Times New Roman" w:cs="Times New Roman"/>
            <w:sz w:val="24"/>
            <w:szCs w:val="24"/>
            <w:shd w:val="clear" w:color="auto" w:fill="FFFFFF"/>
          </w:rPr>
          <w:t>zinc .</w:t>
        </w:r>
        <w:proofErr w:type="gramEnd"/>
      </w:ins>
    </w:p>
    <w:p w:rsidR="000D0566" w:rsidRPr="000D0566" w:rsidRDefault="000D0566" w:rsidP="000D0566">
      <w:pPr>
        <w:spacing w:after="0" w:line="216" w:lineRule="atLeast"/>
        <w:rPr>
          <w:ins w:id="226" w:author="Unknown"/>
          <w:rFonts w:ascii="Times New Roman" w:eastAsia="Times New Roman" w:hAnsi="Times New Roman" w:cs="Times New Roman"/>
          <w:sz w:val="24"/>
          <w:szCs w:val="24"/>
          <w:shd w:val="clear" w:color="auto" w:fill="FFFFFF"/>
        </w:rPr>
      </w:pPr>
    </w:p>
    <w:p w:rsidR="000D0566" w:rsidRPr="000D0566" w:rsidRDefault="000D0566" w:rsidP="000D0566">
      <w:pPr>
        <w:numPr>
          <w:ilvl w:val="0"/>
          <w:numId w:val="28"/>
        </w:numPr>
        <w:spacing w:before="100" w:beforeAutospacing="1" w:after="100" w:afterAutospacing="1" w:line="216" w:lineRule="atLeast"/>
        <w:rPr>
          <w:ins w:id="227" w:author="Unknown"/>
          <w:rFonts w:ascii="Times New Roman" w:eastAsia="Times New Roman" w:hAnsi="Times New Roman" w:cs="Times New Roman"/>
          <w:sz w:val="24"/>
          <w:szCs w:val="24"/>
          <w:shd w:val="clear" w:color="auto" w:fill="FFFFFF"/>
        </w:rPr>
      </w:pPr>
      <w:ins w:id="228" w:author="Unknown">
        <w:r w:rsidRPr="000D0566">
          <w:rPr>
            <w:rFonts w:ascii="Times New Roman" w:eastAsia="Times New Roman" w:hAnsi="Times New Roman" w:cs="Times New Roman"/>
            <w:sz w:val="24"/>
            <w:szCs w:val="24"/>
            <w:shd w:val="clear" w:color="auto" w:fill="FFFFFF"/>
          </w:rPr>
          <w:t>Mineral yang baik bagi tubuh adalah mineral organik yang hanya bisa didapatkan langsung dari sayur dan buah – buahan atau secara tidak langsung dari daging hewan.</w:t>
        </w:r>
      </w:ins>
    </w:p>
    <w:p w:rsidR="000D0566" w:rsidRPr="000D0566" w:rsidRDefault="000D0566" w:rsidP="000D0566">
      <w:pPr>
        <w:numPr>
          <w:ilvl w:val="0"/>
          <w:numId w:val="28"/>
        </w:numPr>
        <w:spacing w:before="100" w:beforeAutospacing="1" w:after="100" w:afterAutospacing="1" w:line="216" w:lineRule="atLeast"/>
        <w:rPr>
          <w:ins w:id="229" w:author="Unknown"/>
          <w:rFonts w:ascii="Times New Roman" w:eastAsia="Times New Roman" w:hAnsi="Times New Roman" w:cs="Times New Roman"/>
          <w:sz w:val="24"/>
          <w:szCs w:val="24"/>
          <w:shd w:val="clear" w:color="auto" w:fill="FFFFFF"/>
        </w:rPr>
      </w:pPr>
      <w:ins w:id="230" w:author="Unknown">
        <w:r w:rsidRPr="000D0566">
          <w:rPr>
            <w:rFonts w:ascii="Times New Roman" w:eastAsia="Times New Roman" w:hAnsi="Times New Roman" w:cs="Times New Roman"/>
            <w:sz w:val="24"/>
            <w:szCs w:val="24"/>
            <w:shd w:val="clear" w:color="auto" w:fill="FFFFFF"/>
          </w:rPr>
          <w:t>Hal tersebut dikarenakan tumbuhan dapat memproses mineral dari tanah melalui fotosintesa dan merubahnya menjadi organik.</w:t>
        </w:r>
      </w:ins>
    </w:p>
    <w:p w:rsidR="000D0566" w:rsidRPr="000D0566" w:rsidRDefault="000D0566" w:rsidP="000D0566">
      <w:pPr>
        <w:spacing w:after="0" w:line="216" w:lineRule="atLeast"/>
        <w:rPr>
          <w:ins w:id="231" w:author="Unknown"/>
          <w:rFonts w:ascii="Times New Roman" w:eastAsia="Times New Roman" w:hAnsi="Times New Roman" w:cs="Times New Roman"/>
          <w:sz w:val="24"/>
          <w:szCs w:val="24"/>
          <w:shd w:val="clear" w:color="auto" w:fill="FFFFFF"/>
        </w:rPr>
      </w:pPr>
      <w:ins w:id="232" w:author="Unknown">
        <w:r w:rsidRPr="000D0566">
          <w:rPr>
            <w:rFonts w:ascii="Times New Roman" w:eastAsia="Times New Roman" w:hAnsi="Times New Roman" w:cs="Times New Roman"/>
            <w:sz w:val="24"/>
            <w:szCs w:val="24"/>
            <w:shd w:val="clear" w:color="auto" w:fill="FFFFFF"/>
          </w:rPr>
          <w:t xml:space="preserve">Beberapa manfaat mineral diantaranya </w:t>
        </w:r>
        <w:proofErr w:type="gramStart"/>
        <w:r w:rsidRPr="000D0566">
          <w:rPr>
            <w:rFonts w:ascii="Times New Roman" w:eastAsia="Times New Roman" w:hAnsi="Times New Roman" w:cs="Times New Roman"/>
            <w:sz w:val="24"/>
            <w:szCs w:val="24"/>
            <w:shd w:val="clear" w:color="auto" w:fill="FFFFFF"/>
          </w:rPr>
          <w:t>adalah :</w:t>
        </w:r>
        <w:proofErr w:type="gramEnd"/>
      </w:ins>
    </w:p>
    <w:p w:rsidR="000D0566" w:rsidRPr="000D0566" w:rsidRDefault="000D0566" w:rsidP="000D0566">
      <w:pPr>
        <w:numPr>
          <w:ilvl w:val="0"/>
          <w:numId w:val="29"/>
        </w:numPr>
        <w:spacing w:before="100" w:beforeAutospacing="1" w:after="100" w:afterAutospacing="1" w:line="216" w:lineRule="atLeast"/>
        <w:rPr>
          <w:ins w:id="233" w:author="Unknown"/>
          <w:rFonts w:ascii="Times New Roman" w:eastAsia="Times New Roman" w:hAnsi="Times New Roman" w:cs="Times New Roman"/>
          <w:sz w:val="24"/>
          <w:szCs w:val="24"/>
          <w:shd w:val="clear" w:color="auto" w:fill="FFFFFF"/>
        </w:rPr>
      </w:pPr>
      <w:proofErr w:type="gramStart"/>
      <w:ins w:id="234" w:author="Unknown">
        <w:r w:rsidRPr="000D0566">
          <w:rPr>
            <w:rFonts w:ascii="Times New Roman" w:eastAsia="Times New Roman" w:hAnsi="Times New Roman" w:cs="Times New Roman"/>
            <w:sz w:val="24"/>
            <w:szCs w:val="24"/>
            <w:shd w:val="clear" w:color="auto" w:fill="FFFFFF"/>
          </w:rPr>
          <w:t>Boron :</w:t>
        </w:r>
        <w:proofErr w:type="gramEnd"/>
        <w:r w:rsidRPr="000D0566">
          <w:rPr>
            <w:rFonts w:ascii="Times New Roman" w:eastAsia="Times New Roman" w:hAnsi="Times New Roman" w:cs="Times New Roman"/>
            <w:sz w:val="24"/>
            <w:szCs w:val="24"/>
            <w:shd w:val="clear" w:color="auto" w:fill="FFFFFF"/>
          </w:rPr>
          <w:t xml:space="preserve"> Bermanfaat untuk kesehatan tulang, menjaga fungsi otak, anti penuaan, menjaga kesehatan seksual, mencegah kanker, mengobati penyakit alzheimer, dan nyeri otot.</w:t>
        </w:r>
      </w:ins>
    </w:p>
    <w:p w:rsidR="000D0566" w:rsidRPr="000D0566" w:rsidRDefault="000D0566" w:rsidP="000D0566">
      <w:pPr>
        <w:numPr>
          <w:ilvl w:val="0"/>
          <w:numId w:val="29"/>
        </w:numPr>
        <w:spacing w:before="100" w:beforeAutospacing="1" w:after="100" w:afterAutospacing="1" w:line="216" w:lineRule="atLeast"/>
        <w:rPr>
          <w:ins w:id="235" w:author="Unknown"/>
          <w:rFonts w:ascii="Times New Roman" w:eastAsia="Times New Roman" w:hAnsi="Times New Roman" w:cs="Times New Roman"/>
          <w:sz w:val="24"/>
          <w:szCs w:val="24"/>
          <w:shd w:val="clear" w:color="auto" w:fill="FFFFFF"/>
        </w:rPr>
      </w:pPr>
      <w:proofErr w:type="gramStart"/>
      <w:ins w:id="236" w:author="Unknown">
        <w:r w:rsidRPr="000D0566">
          <w:rPr>
            <w:rFonts w:ascii="Times New Roman" w:eastAsia="Times New Roman" w:hAnsi="Times New Roman" w:cs="Times New Roman"/>
            <w:sz w:val="24"/>
            <w:szCs w:val="24"/>
            <w:shd w:val="clear" w:color="auto" w:fill="FFFFFF"/>
          </w:rPr>
          <w:t>Kalsium :</w:t>
        </w:r>
        <w:proofErr w:type="gramEnd"/>
        <w:r w:rsidRPr="000D0566">
          <w:rPr>
            <w:rFonts w:ascii="Times New Roman" w:eastAsia="Times New Roman" w:hAnsi="Times New Roman" w:cs="Times New Roman"/>
            <w:sz w:val="24"/>
            <w:szCs w:val="24"/>
            <w:shd w:val="clear" w:color="auto" w:fill="FFFFFF"/>
          </w:rPr>
          <w:t xml:space="preserve"> Menjaga kesehatan tulang, mencegah artritis, menjaga kesehatan gigi, berperan dalam penurunan berat badan, mencegah kanker usus besar, penyakit jantung, dan tekanan darah tinggi.</w:t>
        </w:r>
      </w:ins>
    </w:p>
    <w:p w:rsidR="000D0566" w:rsidRPr="000D0566" w:rsidRDefault="000D0566" w:rsidP="000D0566">
      <w:pPr>
        <w:numPr>
          <w:ilvl w:val="0"/>
          <w:numId w:val="29"/>
        </w:numPr>
        <w:spacing w:before="100" w:beforeAutospacing="1" w:after="100" w:afterAutospacing="1" w:line="216" w:lineRule="atLeast"/>
        <w:rPr>
          <w:ins w:id="237" w:author="Unknown"/>
          <w:rFonts w:ascii="Times New Roman" w:eastAsia="Times New Roman" w:hAnsi="Times New Roman" w:cs="Times New Roman"/>
          <w:sz w:val="24"/>
          <w:szCs w:val="24"/>
          <w:shd w:val="clear" w:color="auto" w:fill="FFFFFF"/>
        </w:rPr>
      </w:pPr>
      <w:proofErr w:type="gramStart"/>
      <w:ins w:id="238" w:author="Unknown">
        <w:r w:rsidRPr="000D0566">
          <w:rPr>
            <w:rFonts w:ascii="Times New Roman" w:eastAsia="Times New Roman" w:hAnsi="Times New Roman" w:cs="Times New Roman"/>
            <w:sz w:val="24"/>
            <w:szCs w:val="24"/>
            <w:shd w:val="clear" w:color="auto" w:fill="FFFFFF"/>
          </w:rPr>
          <w:t>Tembaga :</w:t>
        </w:r>
        <w:proofErr w:type="gramEnd"/>
        <w:r w:rsidRPr="000D0566">
          <w:rPr>
            <w:rFonts w:ascii="Times New Roman" w:eastAsia="Times New Roman" w:hAnsi="Times New Roman" w:cs="Times New Roman"/>
            <w:sz w:val="24"/>
            <w:szCs w:val="24"/>
            <w:shd w:val="clear" w:color="auto" w:fill="FFFFFF"/>
          </w:rPr>
          <w:t xml:space="preserve"> Bermanfaat untuk fungsi otak, perawatan kulit, radang sendi, infeksi tenggorokan, kekurangan hemoglobin, kekebalan, dan penyakit jantung.</w:t>
        </w:r>
      </w:ins>
    </w:p>
    <w:p w:rsidR="000D0566" w:rsidRPr="000D0566" w:rsidRDefault="000D0566" w:rsidP="000D0566">
      <w:pPr>
        <w:numPr>
          <w:ilvl w:val="0"/>
          <w:numId w:val="29"/>
        </w:numPr>
        <w:spacing w:before="100" w:beforeAutospacing="1" w:after="100" w:afterAutospacing="1" w:line="216" w:lineRule="atLeast"/>
        <w:rPr>
          <w:ins w:id="239" w:author="Unknown"/>
          <w:rFonts w:ascii="Times New Roman" w:eastAsia="Times New Roman" w:hAnsi="Times New Roman" w:cs="Times New Roman"/>
          <w:sz w:val="24"/>
          <w:szCs w:val="24"/>
          <w:shd w:val="clear" w:color="auto" w:fill="FFFFFF"/>
        </w:rPr>
      </w:pPr>
      <w:proofErr w:type="gramStart"/>
      <w:ins w:id="240" w:author="Unknown">
        <w:r w:rsidRPr="000D0566">
          <w:rPr>
            <w:rFonts w:ascii="Times New Roman" w:eastAsia="Times New Roman" w:hAnsi="Times New Roman" w:cs="Times New Roman"/>
            <w:sz w:val="24"/>
            <w:szCs w:val="24"/>
            <w:shd w:val="clear" w:color="auto" w:fill="FFFFFF"/>
          </w:rPr>
          <w:t>Yodium :</w:t>
        </w:r>
        <w:proofErr w:type="gramEnd"/>
        <w:r w:rsidRPr="000D0566">
          <w:rPr>
            <w:rFonts w:ascii="Times New Roman" w:eastAsia="Times New Roman" w:hAnsi="Times New Roman" w:cs="Times New Roman"/>
            <w:sz w:val="24"/>
            <w:szCs w:val="24"/>
            <w:shd w:val="clear" w:color="auto" w:fill="FFFFFF"/>
          </w:rPr>
          <w:t xml:space="preserve"> Bermanfaat untuk perawatan rambut, menjaga metabolisme tubuh, kehamilan, hingga kanker.</w:t>
        </w:r>
      </w:ins>
    </w:p>
    <w:p w:rsidR="000D0566" w:rsidRPr="000D0566" w:rsidRDefault="000D0566" w:rsidP="000D0566">
      <w:pPr>
        <w:numPr>
          <w:ilvl w:val="0"/>
          <w:numId w:val="29"/>
        </w:numPr>
        <w:spacing w:before="100" w:beforeAutospacing="1" w:after="100" w:afterAutospacing="1" w:line="216" w:lineRule="atLeast"/>
        <w:rPr>
          <w:ins w:id="241" w:author="Unknown"/>
          <w:rFonts w:ascii="Times New Roman" w:eastAsia="Times New Roman" w:hAnsi="Times New Roman" w:cs="Times New Roman"/>
          <w:sz w:val="24"/>
          <w:szCs w:val="24"/>
          <w:shd w:val="clear" w:color="auto" w:fill="FFFFFF"/>
        </w:rPr>
      </w:pPr>
      <w:proofErr w:type="gramStart"/>
      <w:ins w:id="242" w:author="Unknown">
        <w:r w:rsidRPr="000D0566">
          <w:rPr>
            <w:rFonts w:ascii="Times New Roman" w:eastAsia="Times New Roman" w:hAnsi="Times New Roman" w:cs="Times New Roman"/>
            <w:sz w:val="24"/>
            <w:szCs w:val="24"/>
            <w:shd w:val="clear" w:color="auto" w:fill="FFFFFF"/>
          </w:rPr>
          <w:t>Besi :</w:t>
        </w:r>
        <w:proofErr w:type="gramEnd"/>
        <w:r w:rsidRPr="000D0566">
          <w:rPr>
            <w:rFonts w:ascii="Times New Roman" w:eastAsia="Times New Roman" w:hAnsi="Times New Roman" w:cs="Times New Roman"/>
            <w:sz w:val="24"/>
            <w:szCs w:val="24"/>
            <w:shd w:val="clear" w:color="auto" w:fill="FFFFFF"/>
          </w:rPr>
          <w:t xml:space="preserve"> Membantu pembentukan hemoglobin, menjaga metabolisme tubuh, membantu mengatasi anemia, dan menjaga fungsi otak.</w:t>
        </w:r>
      </w:ins>
    </w:p>
    <w:p w:rsidR="000D0566" w:rsidRPr="000D0566" w:rsidRDefault="000D0566" w:rsidP="000D0566">
      <w:pPr>
        <w:numPr>
          <w:ilvl w:val="0"/>
          <w:numId w:val="29"/>
        </w:numPr>
        <w:spacing w:before="100" w:beforeAutospacing="1" w:after="100" w:afterAutospacing="1" w:line="216" w:lineRule="atLeast"/>
        <w:rPr>
          <w:ins w:id="243" w:author="Unknown"/>
          <w:rFonts w:ascii="Times New Roman" w:eastAsia="Times New Roman" w:hAnsi="Times New Roman" w:cs="Times New Roman"/>
          <w:sz w:val="24"/>
          <w:szCs w:val="24"/>
          <w:shd w:val="clear" w:color="auto" w:fill="FFFFFF"/>
        </w:rPr>
      </w:pPr>
      <w:proofErr w:type="gramStart"/>
      <w:ins w:id="244" w:author="Unknown">
        <w:r w:rsidRPr="000D0566">
          <w:rPr>
            <w:rFonts w:ascii="Times New Roman" w:eastAsia="Times New Roman" w:hAnsi="Times New Roman" w:cs="Times New Roman"/>
            <w:sz w:val="24"/>
            <w:szCs w:val="24"/>
            <w:shd w:val="clear" w:color="auto" w:fill="FFFFFF"/>
          </w:rPr>
          <w:t>Magnesium :</w:t>
        </w:r>
        <w:proofErr w:type="gramEnd"/>
        <w:r w:rsidRPr="000D0566">
          <w:rPr>
            <w:rFonts w:ascii="Times New Roman" w:eastAsia="Times New Roman" w:hAnsi="Times New Roman" w:cs="Times New Roman"/>
            <w:sz w:val="24"/>
            <w:szCs w:val="24"/>
            <w:shd w:val="clear" w:color="auto" w:fill="FFFFFF"/>
          </w:rPr>
          <w:t xml:space="preserve"> Bermanfaat untuk mencegah tekanan darah tinggi, serangan jantung, kram, diabetes, asma, menjaga kesehatan tulang, dan baik untuk masa kehamilan.</w:t>
        </w:r>
      </w:ins>
    </w:p>
    <w:p w:rsidR="000D0566" w:rsidRPr="000D0566" w:rsidRDefault="000D0566" w:rsidP="000D0566">
      <w:pPr>
        <w:numPr>
          <w:ilvl w:val="0"/>
          <w:numId w:val="29"/>
        </w:numPr>
        <w:spacing w:before="100" w:beforeAutospacing="1" w:after="100" w:afterAutospacing="1" w:line="216" w:lineRule="atLeast"/>
        <w:rPr>
          <w:ins w:id="245" w:author="Unknown"/>
          <w:rFonts w:ascii="Times New Roman" w:eastAsia="Times New Roman" w:hAnsi="Times New Roman" w:cs="Times New Roman"/>
          <w:sz w:val="24"/>
          <w:szCs w:val="24"/>
          <w:shd w:val="clear" w:color="auto" w:fill="FFFFFF"/>
        </w:rPr>
      </w:pPr>
      <w:proofErr w:type="gramStart"/>
      <w:ins w:id="246" w:author="Unknown">
        <w:r w:rsidRPr="000D0566">
          <w:rPr>
            <w:rFonts w:ascii="Times New Roman" w:eastAsia="Times New Roman" w:hAnsi="Times New Roman" w:cs="Times New Roman"/>
            <w:sz w:val="24"/>
            <w:szCs w:val="24"/>
            <w:shd w:val="clear" w:color="auto" w:fill="FFFFFF"/>
          </w:rPr>
          <w:t>Mangan :</w:t>
        </w:r>
        <w:proofErr w:type="gramEnd"/>
        <w:r w:rsidRPr="000D0566">
          <w:rPr>
            <w:rFonts w:ascii="Times New Roman" w:eastAsia="Times New Roman" w:hAnsi="Times New Roman" w:cs="Times New Roman"/>
            <w:sz w:val="24"/>
            <w:szCs w:val="24"/>
            <w:shd w:val="clear" w:color="auto" w:fill="FFFFFF"/>
          </w:rPr>
          <w:t xml:space="preserve"> Menjaga metabolisme tubuh, mencegah osteoporosis, kelelahan, peradangan, epilepsi, menjaga fungsi otal dan alat reproduksi.</w:t>
        </w:r>
      </w:ins>
    </w:p>
    <w:p w:rsidR="000D0566" w:rsidRPr="000D0566" w:rsidRDefault="000D0566" w:rsidP="000D0566">
      <w:pPr>
        <w:numPr>
          <w:ilvl w:val="0"/>
          <w:numId w:val="29"/>
        </w:numPr>
        <w:spacing w:before="100" w:beforeAutospacing="1" w:after="100" w:afterAutospacing="1" w:line="216" w:lineRule="atLeast"/>
        <w:rPr>
          <w:ins w:id="247" w:author="Unknown"/>
          <w:rFonts w:ascii="Times New Roman" w:eastAsia="Times New Roman" w:hAnsi="Times New Roman" w:cs="Times New Roman"/>
          <w:sz w:val="24"/>
          <w:szCs w:val="24"/>
          <w:shd w:val="clear" w:color="auto" w:fill="FFFFFF"/>
        </w:rPr>
      </w:pPr>
      <w:proofErr w:type="gramStart"/>
      <w:ins w:id="248" w:author="Unknown">
        <w:r w:rsidRPr="000D0566">
          <w:rPr>
            <w:rFonts w:ascii="Times New Roman" w:eastAsia="Times New Roman" w:hAnsi="Times New Roman" w:cs="Times New Roman"/>
            <w:sz w:val="24"/>
            <w:szCs w:val="24"/>
            <w:shd w:val="clear" w:color="auto" w:fill="FFFFFF"/>
          </w:rPr>
          <w:t>Fosfor :</w:t>
        </w:r>
        <w:proofErr w:type="gramEnd"/>
        <w:r w:rsidRPr="000D0566">
          <w:rPr>
            <w:rFonts w:ascii="Times New Roman" w:eastAsia="Times New Roman" w:hAnsi="Times New Roman" w:cs="Times New Roman"/>
            <w:sz w:val="24"/>
            <w:szCs w:val="24"/>
            <w:shd w:val="clear" w:color="auto" w:fill="FFFFFF"/>
          </w:rPr>
          <w:t xml:space="preserve"> Menjaga kesehatan tulang, fungsi otak, perawatan gigi, metabolisme tubuh dan fungsi seksual.</w:t>
        </w:r>
      </w:ins>
    </w:p>
    <w:p w:rsidR="000D0566" w:rsidRPr="000D0566" w:rsidRDefault="000D0566" w:rsidP="000D0566">
      <w:pPr>
        <w:numPr>
          <w:ilvl w:val="0"/>
          <w:numId w:val="29"/>
        </w:numPr>
        <w:spacing w:before="100" w:beforeAutospacing="1" w:after="100" w:afterAutospacing="1" w:line="216" w:lineRule="atLeast"/>
        <w:rPr>
          <w:ins w:id="249" w:author="Unknown"/>
          <w:rFonts w:ascii="Times New Roman" w:eastAsia="Times New Roman" w:hAnsi="Times New Roman" w:cs="Times New Roman"/>
          <w:sz w:val="24"/>
          <w:szCs w:val="24"/>
          <w:shd w:val="clear" w:color="auto" w:fill="FFFFFF"/>
        </w:rPr>
      </w:pPr>
      <w:proofErr w:type="gramStart"/>
      <w:ins w:id="250" w:author="Unknown">
        <w:r w:rsidRPr="000D0566">
          <w:rPr>
            <w:rFonts w:ascii="Times New Roman" w:eastAsia="Times New Roman" w:hAnsi="Times New Roman" w:cs="Times New Roman"/>
            <w:sz w:val="24"/>
            <w:szCs w:val="24"/>
            <w:shd w:val="clear" w:color="auto" w:fill="FFFFFF"/>
          </w:rPr>
          <w:t>Kalium :</w:t>
        </w:r>
        <w:proofErr w:type="gramEnd"/>
        <w:r w:rsidRPr="000D0566">
          <w:rPr>
            <w:rFonts w:ascii="Times New Roman" w:eastAsia="Times New Roman" w:hAnsi="Times New Roman" w:cs="Times New Roman"/>
            <w:sz w:val="24"/>
            <w:szCs w:val="24"/>
            <w:shd w:val="clear" w:color="auto" w:fill="FFFFFF"/>
          </w:rPr>
          <w:t xml:space="preserve"> Mengatur tekanan darah, mencegah penyakit jantung, gangguan otot, kram, gangguan ginjal, radang sendi, dan menjaga ketersediaan air dalam tubuh.</w:t>
        </w:r>
      </w:ins>
    </w:p>
    <w:p w:rsidR="000D0566" w:rsidRPr="000D0566" w:rsidRDefault="000D0566" w:rsidP="000D0566">
      <w:pPr>
        <w:numPr>
          <w:ilvl w:val="0"/>
          <w:numId w:val="29"/>
        </w:numPr>
        <w:spacing w:before="100" w:beforeAutospacing="1" w:after="100" w:afterAutospacing="1" w:line="216" w:lineRule="atLeast"/>
        <w:rPr>
          <w:ins w:id="251" w:author="Unknown"/>
          <w:rFonts w:ascii="Times New Roman" w:eastAsia="Times New Roman" w:hAnsi="Times New Roman" w:cs="Times New Roman"/>
          <w:sz w:val="24"/>
          <w:szCs w:val="24"/>
          <w:shd w:val="clear" w:color="auto" w:fill="FFFFFF"/>
        </w:rPr>
      </w:pPr>
      <w:proofErr w:type="gramStart"/>
      <w:ins w:id="252" w:author="Unknown">
        <w:r w:rsidRPr="000D0566">
          <w:rPr>
            <w:rFonts w:ascii="Times New Roman" w:eastAsia="Times New Roman" w:hAnsi="Times New Roman" w:cs="Times New Roman"/>
            <w:sz w:val="24"/>
            <w:szCs w:val="24"/>
            <w:shd w:val="clear" w:color="auto" w:fill="FFFFFF"/>
          </w:rPr>
          <w:t>Natrium :</w:t>
        </w:r>
        <w:proofErr w:type="gramEnd"/>
        <w:r w:rsidRPr="000D0566">
          <w:rPr>
            <w:rFonts w:ascii="Times New Roman" w:eastAsia="Times New Roman" w:hAnsi="Times New Roman" w:cs="Times New Roman"/>
            <w:sz w:val="24"/>
            <w:szCs w:val="24"/>
            <w:shd w:val="clear" w:color="auto" w:fill="FFFFFF"/>
          </w:rPr>
          <w:t xml:space="preserve"> Menjaga keseimbangan air dalam tubuh, menjaga tubuh dari sengatan sinar matahari, menjaga fungsi otak, anti penuaan, dan mencegah kram otot.</w:t>
        </w:r>
      </w:ins>
    </w:p>
    <w:p w:rsidR="000D0566" w:rsidRPr="000D0566" w:rsidRDefault="000D0566" w:rsidP="000D0566">
      <w:pPr>
        <w:numPr>
          <w:ilvl w:val="0"/>
          <w:numId w:val="29"/>
        </w:numPr>
        <w:spacing w:before="100" w:beforeAutospacing="1" w:after="100" w:afterAutospacing="1" w:line="216" w:lineRule="atLeast"/>
        <w:rPr>
          <w:ins w:id="253" w:author="Unknown"/>
          <w:rFonts w:ascii="Times New Roman" w:eastAsia="Times New Roman" w:hAnsi="Times New Roman" w:cs="Times New Roman"/>
          <w:sz w:val="24"/>
          <w:szCs w:val="24"/>
          <w:shd w:val="clear" w:color="auto" w:fill="FFFFFF"/>
        </w:rPr>
      </w:pPr>
      <w:proofErr w:type="gramStart"/>
      <w:ins w:id="254" w:author="Unknown">
        <w:r w:rsidRPr="000D0566">
          <w:rPr>
            <w:rFonts w:ascii="Times New Roman" w:eastAsia="Times New Roman" w:hAnsi="Times New Roman" w:cs="Times New Roman"/>
            <w:sz w:val="24"/>
            <w:szCs w:val="24"/>
            <w:shd w:val="clear" w:color="auto" w:fill="FFFFFF"/>
          </w:rPr>
          <w:t>Zinc :</w:t>
        </w:r>
        <w:proofErr w:type="gramEnd"/>
        <w:r w:rsidRPr="000D0566">
          <w:rPr>
            <w:rFonts w:ascii="Times New Roman" w:eastAsia="Times New Roman" w:hAnsi="Times New Roman" w:cs="Times New Roman"/>
            <w:sz w:val="24"/>
            <w:szCs w:val="24"/>
            <w:shd w:val="clear" w:color="auto" w:fill="FFFFFF"/>
          </w:rPr>
          <w:t xml:space="preserve"> Untuk perawatan kulit, eksim, jerawat, penyembuhan luka, gangguan postrate, membantu dalam penurunan berat badan, reproduksi, perawatan mata dan rambut.</w:t>
        </w:r>
      </w:ins>
    </w:p>
    <w:p w:rsidR="000D0566" w:rsidRPr="000D0566" w:rsidRDefault="000D0566" w:rsidP="000D0566">
      <w:pPr>
        <w:spacing w:after="0" w:line="216" w:lineRule="atLeast"/>
        <w:rPr>
          <w:ins w:id="255" w:author="Unknown"/>
          <w:rFonts w:ascii="Times New Roman" w:eastAsia="Times New Roman" w:hAnsi="Times New Roman" w:cs="Times New Roman"/>
          <w:sz w:val="24"/>
          <w:szCs w:val="24"/>
          <w:shd w:val="clear" w:color="auto" w:fill="FFFFFF"/>
        </w:rPr>
      </w:pPr>
      <w:ins w:id="256" w:author="Unknown">
        <w:r w:rsidRPr="000D0566">
          <w:rPr>
            <w:rFonts w:ascii="Times New Roman" w:eastAsia="Times New Roman" w:hAnsi="Times New Roman" w:cs="Times New Roman"/>
            <w:b/>
            <w:bCs/>
            <w:sz w:val="24"/>
            <w:szCs w:val="24"/>
            <w:shd w:val="clear" w:color="auto" w:fill="FFFFFF"/>
          </w:rPr>
          <w:lastRenderedPageBreak/>
          <w:t>F. Air</w:t>
        </w:r>
      </w:ins>
    </w:p>
    <w:p w:rsidR="000D0566" w:rsidRPr="000D0566" w:rsidRDefault="000D0566" w:rsidP="000D0566">
      <w:pPr>
        <w:spacing w:after="0" w:line="216" w:lineRule="atLeast"/>
        <w:rPr>
          <w:ins w:id="257"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16" w:lineRule="atLeast"/>
        <w:rPr>
          <w:ins w:id="258" w:author="Unknown"/>
          <w:rFonts w:ascii="Times New Roman" w:eastAsia="Times New Roman" w:hAnsi="Times New Roman" w:cs="Times New Roman"/>
          <w:sz w:val="24"/>
          <w:szCs w:val="24"/>
          <w:shd w:val="clear" w:color="auto" w:fill="FFFFFF"/>
        </w:rPr>
      </w:pPr>
      <w:r w:rsidRPr="000D0566">
        <w:rPr>
          <w:rFonts w:ascii="Times New Roman" w:eastAsia="Times New Roman" w:hAnsi="Times New Roman" w:cs="Times New Roman"/>
          <w:noProof/>
          <w:color w:val="0000FF"/>
          <w:sz w:val="24"/>
          <w:szCs w:val="24"/>
          <w:shd w:val="clear" w:color="auto" w:fill="FFFFFF"/>
        </w:rPr>
        <w:drawing>
          <wp:inline distT="0" distB="0" distL="0" distR="0">
            <wp:extent cx="2979420" cy="1531620"/>
            <wp:effectExtent l="19050" t="0" r="0" b="0"/>
            <wp:docPr id="8" name="Picture 8" descr="Ai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ir">
                      <a:hlinkClick r:id="rId19"/>
                    </pic:cNvPr>
                    <pic:cNvPicPr>
                      <a:picLocks noChangeAspect="1" noChangeArrowheads="1"/>
                    </pic:cNvPicPr>
                  </pic:nvPicPr>
                  <pic:blipFill>
                    <a:blip r:embed="rId20"/>
                    <a:srcRect/>
                    <a:stretch>
                      <a:fillRect/>
                    </a:stretch>
                  </pic:blipFill>
                  <pic:spPr bwMode="auto">
                    <a:xfrm>
                      <a:off x="0" y="0"/>
                      <a:ext cx="2979420" cy="1531620"/>
                    </a:xfrm>
                    <a:prstGeom prst="rect">
                      <a:avLst/>
                    </a:prstGeom>
                    <a:noFill/>
                    <a:ln w="9525">
                      <a:noFill/>
                      <a:miter lim="800000"/>
                      <a:headEnd/>
                      <a:tailEnd/>
                    </a:ln>
                  </pic:spPr>
                </pic:pic>
              </a:graphicData>
            </a:graphic>
          </wp:inline>
        </w:drawing>
      </w:r>
    </w:p>
    <w:p w:rsidR="000D0566" w:rsidRPr="000D0566" w:rsidRDefault="000D0566" w:rsidP="000D0566">
      <w:pPr>
        <w:spacing w:after="0" w:line="216" w:lineRule="atLeast"/>
        <w:rPr>
          <w:ins w:id="259"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16" w:lineRule="atLeast"/>
        <w:rPr>
          <w:ins w:id="260"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40" w:lineRule="auto"/>
        <w:rPr>
          <w:ins w:id="261" w:author="Unknown"/>
          <w:rFonts w:ascii="Times New Roman" w:eastAsia="Times New Roman" w:hAnsi="Times New Roman" w:cs="Times New Roman"/>
          <w:sz w:val="24"/>
          <w:szCs w:val="24"/>
          <w:shd w:val="clear" w:color="auto" w:fill="FFFFFF"/>
        </w:rPr>
      </w:pPr>
      <w:ins w:id="262" w:author="Unknown">
        <w:r w:rsidRPr="000D0566">
          <w:rPr>
            <w:rFonts w:ascii="Times New Roman" w:eastAsia="Times New Roman" w:hAnsi="Times New Roman" w:cs="Times New Roman"/>
            <w:sz w:val="24"/>
            <w:szCs w:val="24"/>
            <w:shd w:val="clear" w:color="auto" w:fill="FFFFFF"/>
          </w:rPr>
          <w:t> Air diperoleh dengan langsung melalui minum dan secara tidak langsung dari buah-buahan atau makanan lain.</w:t>
        </w:r>
        <w:r w:rsidRPr="000D0566">
          <w:rPr>
            <w:rFonts w:ascii="Times New Roman" w:eastAsia="Times New Roman" w:hAnsi="Times New Roman" w:cs="Times New Roman"/>
            <w:sz w:val="24"/>
            <w:szCs w:val="24"/>
            <w:shd w:val="clear" w:color="auto" w:fill="FFFFFF"/>
          </w:rPr>
          <w:br/>
          <w:t> • Air dalam tubuh diperlukan dalam jumlah yang besar karena berfungsi untuk</w:t>
        </w:r>
        <w:r w:rsidRPr="000D0566">
          <w:rPr>
            <w:rFonts w:ascii="Times New Roman" w:eastAsia="Times New Roman" w:hAnsi="Times New Roman" w:cs="Times New Roman"/>
            <w:sz w:val="24"/>
            <w:szCs w:val="24"/>
            <w:shd w:val="clear" w:color="auto" w:fill="FFFFFF"/>
          </w:rPr>
          <w:br/>
          <w:t xml:space="preserve">1. </w:t>
        </w:r>
        <w:proofErr w:type="gramStart"/>
        <w:r w:rsidRPr="000D0566">
          <w:rPr>
            <w:rFonts w:ascii="Times New Roman" w:eastAsia="Times New Roman" w:hAnsi="Times New Roman" w:cs="Times New Roman"/>
            <w:sz w:val="24"/>
            <w:szCs w:val="24"/>
            <w:shd w:val="clear" w:color="auto" w:fill="FFFFFF"/>
          </w:rPr>
          <w:t>melarutkan</w:t>
        </w:r>
        <w:proofErr w:type="gramEnd"/>
        <w:r w:rsidRPr="000D0566">
          <w:rPr>
            <w:rFonts w:ascii="Times New Roman" w:eastAsia="Times New Roman" w:hAnsi="Times New Roman" w:cs="Times New Roman"/>
            <w:sz w:val="24"/>
            <w:szCs w:val="24"/>
            <w:shd w:val="clear" w:color="auto" w:fill="FFFFFF"/>
          </w:rPr>
          <w:t xml:space="preserve"> zat makanan,</w:t>
        </w:r>
        <w:r w:rsidRPr="000D0566">
          <w:rPr>
            <w:rFonts w:ascii="Times New Roman" w:eastAsia="Times New Roman" w:hAnsi="Times New Roman" w:cs="Times New Roman"/>
            <w:sz w:val="24"/>
            <w:szCs w:val="24"/>
            <w:shd w:val="clear" w:color="auto" w:fill="FFFFFF"/>
          </w:rPr>
          <w:br/>
          <w:t xml:space="preserve">2. Air juga untuk mengangkut zat makanan dari jaringan ke jaringan yang </w:t>
        </w:r>
        <w:proofErr w:type="gramStart"/>
        <w:r w:rsidRPr="000D0566">
          <w:rPr>
            <w:rFonts w:ascii="Times New Roman" w:eastAsia="Times New Roman" w:hAnsi="Times New Roman" w:cs="Times New Roman"/>
            <w:sz w:val="24"/>
            <w:szCs w:val="24"/>
            <w:shd w:val="clear" w:color="auto" w:fill="FFFFFF"/>
          </w:rPr>
          <w:t>lain</w:t>
        </w:r>
        <w:proofErr w:type="gramEnd"/>
        <w:r w:rsidRPr="000D0566">
          <w:rPr>
            <w:rFonts w:ascii="Times New Roman" w:eastAsia="Times New Roman" w:hAnsi="Times New Roman" w:cs="Times New Roman"/>
            <w:sz w:val="24"/>
            <w:szCs w:val="24"/>
            <w:shd w:val="clear" w:color="auto" w:fill="FFFFFF"/>
          </w:rPr>
          <w:br/>
          <w:t xml:space="preserve">3. </w:t>
        </w:r>
        <w:proofErr w:type="gramStart"/>
        <w:r w:rsidRPr="000D0566">
          <w:rPr>
            <w:rFonts w:ascii="Times New Roman" w:eastAsia="Times New Roman" w:hAnsi="Times New Roman" w:cs="Times New Roman"/>
            <w:sz w:val="24"/>
            <w:szCs w:val="24"/>
            <w:shd w:val="clear" w:color="auto" w:fill="FFFFFF"/>
          </w:rPr>
          <w:t>untuk</w:t>
        </w:r>
        <w:proofErr w:type="gramEnd"/>
        <w:r w:rsidRPr="000D0566">
          <w:rPr>
            <w:rFonts w:ascii="Times New Roman" w:eastAsia="Times New Roman" w:hAnsi="Times New Roman" w:cs="Times New Roman"/>
            <w:sz w:val="24"/>
            <w:szCs w:val="24"/>
            <w:shd w:val="clear" w:color="auto" w:fill="FFFFFF"/>
          </w:rPr>
          <w:t xml:space="preserve"> mengangkut zat sampah dari jaringan ke alat ekskresi 4. </w:t>
        </w:r>
        <w:proofErr w:type="gramStart"/>
        <w:r w:rsidRPr="000D0566">
          <w:rPr>
            <w:rFonts w:ascii="Times New Roman" w:eastAsia="Times New Roman" w:hAnsi="Times New Roman" w:cs="Times New Roman"/>
            <w:sz w:val="24"/>
            <w:szCs w:val="24"/>
            <w:shd w:val="clear" w:color="auto" w:fill="FFFFFF"/>
          </w:rPr>
          <w:t>untuk</w:t>
        </w:r>
        <w:proofErr w:type="gramEnd"/>
        <w:r w:rsidRPr="000D0566">
          <w:rPr>
            <w:rFonts w:ascii="Times New Roman" w:eastAsia="Times New Roman" w:hAnsi="Times New Roman" w:cs="Times New Roman"/>
            <w:sz w:val="24"/>
            <w:szCs w:val="24"/>
            <w:shd w:val="clear" w:color="auto" w:fill="FFFFFF"/>
          </w:rPr>
          <w:t xml:space="preserve"> menjaga stabilitas suhu tubuh.</w:t>
        </w:r>
        <w:r w:rsidRPr="000D0566">
          <w:rPr>
            <w:rFonts w:ascii="Times New Roman" w:eastAsia="Times New Roman" w:hAnsi="Times New Roman" w:cs="Times New Roman"/>
            <w:sz w:val="24"/>
            <w:szCs w:val="24"/>
            <w:shd w:val="clear" w:color="auto" w:fill="FFFFFF"/>
          </w:rPr>
          <w:br/>
        </w:r>
        <w:r w:rsidRPr="000D0566">
          <w:rPr>
            <w:rFonts w:ascii="Times New Roman" w:eastAsia="Times New Roman" w:hAnsi="Times New Roman" w:cs="Times New Roman"/>
            <w:sz w:val="24"/>
            <w:szCs w:val="24"/>
            <w:shd w:val="clear" w:color="auto" w:fill="FFFFFF"/>
          </w:rPr>
          <w:br/>
          <w:t> </w:t>
        </w:r>
        <w:r w:rsidRPr="000D0566">
          <w:rPr>
            <w:rFonts w:ascii="Times New Roman" w:eastAsia="Times New Roman" w:hAnsi="Times New Roman" w:cs="Times New Roman"/>
            <w:b/>
            <w:bCs/>
            <w:sz w:val="24"/>
            <w:szCs w:val="24"/>
            <w:shd w:val="clear" w:color="auto" w:fill="FFFFFF"/>
          </w:rPr>
          <w:t>G. Zat Aditif</w:t>
        </w:r>
      </w:ins>
    </w:p>
    <w:p w:rsidR="000D0566" w:rsidRPr="000D0566" w:rsidRDefault="000D0566" w:rsidP="000D0566">
      <w:pPr>
        <w:numPr>
          <w:ilvl w:val="0"/>
          <w:numId w:val="30"/>
        </w:numPr>
        <w:spacing w:before="100" w:beforeAutospacing="1" w:after="100" w:afterAutospacing="1" w:line="216" w:lineRule="atLeast"/>
        <w:rPr>
          <w:ins w:id="263" w:author="Unknown"/>
          <w:rFonts w:ascii="Times New Roman" w:eastAsia="Times New Roman" w:hAnsi="Times New Roman" w:cs="Times New Roman"/>
          <w:sz w:val="24"/>
          <w:szCs w:val="24"/>
          <w:shd w:val="clear" w:color="auto" w:fill="FFFFFF"/>
        </w:rPr>
      </w:pPr>
      <w:ins w:id="264" w:author="Unknown">
        <w:r w:rsidRPr="000D0566">
          <w:rPr>
            <w:rFonts w:ascii="Times New Roman" w:eastAsia="Times New Roman" w:hAnsi="Times New Roman" w:cs="Times New Roman"/>
            <w:sz w:val="24"/>
            <w:szCs w:val="24"/>
            <w:shd w:val="clear" w:color="auto" w:fill="FFFFFF"/>
          </w:rPr>
          <w:t>zat aditif makanan atau bahan tambahan makanan adalah bahan yang ditambahkan dengan sengaja ke dalam makanan dalam jumlah kecil,</w:t>
        </w:r>
      </w:ins>
    </w:p>
    <w:p w:rsidR="000D0566" w:rsidRPr="000D0566" w:rsidRDefault="000D0566" w:rsidP="000D0566">
      <w:pPr>
        <w:numPr>
          <w:ilvl w:val="0"/>
          <w:numId w:val="30"/>
        </w:numPr>
        <w:spacing w:before="100" w:beforeAutospacing="1" w:after="100" w:afterAutospacing="1" w:line="216" w:lineRule="atLeast"/>
        <w:rPr>
          <w:ins w:id="265" w:author="Unknown"/>
          <w:rFonts w:ascii="Times New Roman" w:eastAsia="Times New Roman" w:hAnsi="Times New Roman" w:cs="Times New Roman"/>
          <w:sz w:val="24"/>
          <w:szCs w:val="24"/>
          <w:shd w:val="clear" w:color="auto" w:fill="FFFFFF"/>
        </w:rPr>
      </w:pPr>
      <w:ins w:id="266" w:author="Unknown">
        <w:r w:rsidRPr="000D0566">
          <w:rPr>
            <w:rFonts w:ascii="Times New Roman" w:eastAsia="Times New Roman" w:hAnsi="Times New Roman" w:cs="Times New Roman"/>
            <w:sz w:val="24"/>
            <w:szCs w:val="24"/>
            <w:shd w:val="clear" w:color="auto" w:fill="FFFFFF"/>
          </w:rPr>
          <w:t>Tujuan untuk memperbaiki penampakan, cita rasa, tekstur, dan memperpanjang daya simpan. Selain itu dapat meningkatkan nilai gizi seperti protein, mineral dan vitamin.</w:t>
        </w:r>
      </w:ins>
    </w:p>
    <w:p w:rsidR="000D0566" w:rsidRPr="000D0566" w:rsidRDefault="000D0566" w:rsidP="000D0566">
      <w:pPr>
        <w:spacing w:after="0" w:line="240" w:lineRule="auto"/>
        <w:rPr>
          <w:ins w:id="267"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16" w:lineRule="atLeast"/>
        <w:rPr>
          <w:ins w:id="268" w:author="Unknown"/>
          <w:rFonts w:ascii="Times New Roman" w:eastAsia="Times New Roman" w:hAnsi="Times New Roman" w:cs="Times New Roman"/>
          <w:sz w:val="24"/>
          <w:szCs w:val="24"/>
          <w:shd w:val="clear" w:color="auto" w:fill="FFFFFF"/>
        </w:rPr>
      </w:pPr>
      <w:r w:rsidRPr="000D0566">
        <w:rPr>
          <w:rFonts w:ascii="Times New Roman" w:eastAsia="Times New Roman" w:hAnsi="Times New Roman" w:cs="Times New Roman"/>
          <w:noProof/>
          <w:color w:val="0000FF"/>
          <w:sz w:val="24"/>
          <w:szCs w:val="24"/>
          <w:shd w:val="clear" w:color="auto" w:fill="FFFFFF"/>
        </w:rPr>
        <w:drawing>
          <wp:inline distT="0" distB="0" distL="0" distR="0">
            <wp:extent cx="3048000" cy="1021080"/>
            <wp:effectExtent l="19050" t="0" r="0" b="0"/>
            <wp:docPr id="9" name="Picture 9" descr="Zat Adit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at Aditif">
                      <a:hlinkClick r:id="rId21"/>
                    </pic:cNvPr>
                    <pic:cNvPicPr>
                      <a:picLocks noChangeAspect="1" noChangeArrowheads="1"/>
                    </pic:cNvPicPr>
                  </pic:nvPicPr>
                  <pic:blipFill>
                    <a:blip r:embed="rId22"/>
                    <a:srcRect/>
                    <a:stretch>
                      <a:fillRect/>
                    </a:stretch>
                  </pic:blipFill>
                  <pic:spPr bwMode="auto">
                    <a:xfrm>
                      <a:off x="0" y="0"/>
                      <a:ext cx="3048000" cy="1021080"/>
                    </a:xfrm>
                    <a:prstGeom prst="rect">
                      <a:avLst/>
                    </a:prstGeom>
                    <a:noFill/>
                    <a:ln w="9525">
                      <a:noFill/>
                      <a:miter lim="800000"/>
                      <a:headEnd/>
                      <a:tailEnd/>
                    </a:ln>
                  </pic:spPr>
                </pic:pic>
              </a:graphicData>
            </a:graphic>
          </wp:inline>
        </w:drawing>
      </w:r>
    </w:p>
    <w:p w:rsidR="000D0566" w:rsidRPr="000D0566" w:rsidRDefault="000D0566" w:rsidP="000D0566">
      <w:pPr>
        <w:spacing w:after="0" w:line="216" w:lineRule="atLeast"/>
        <w:rPr>
          <w:ins w:id="269" w:author="Unknown"/>
          <w:rFonts w:ascii="Times New Roman" w:eastAsia="Times New Roman" w:hAnsi="Times New Roman" w:cs="Times New Roman"/>
          <w:sz w:val="24"/>
          <w:szCs w:val="24"/>
          <w:shd w:val="clear" w:color="auto" w:fill="FFFFFF"/>
        </w:rPr>
      </w:pPr>
    </w:p>
    <w:p w:rsidR="000D0566" w:rsidRPr="000D0566" w:rsidRDefault="000D0566" w:rsidP="000D0566">
      <w:pPr>
        <w:spacing w:after="0" w:line="216" w:lineRule="atLeast"/>
        <w:rPr>
          <w:ins w:id="270" w:author="Unknown"/>
          <w:rFonts w:ascii="Times New Roman" w:eastAsia="Times New Roman" w:hAnsi="Times New Roman" w:cs="Times New Roman"/>
          <w:sz w:val="24"/>
          <w:szCs w:val="24"/>
          <w:shd w:val="clear" w:color="auto" w:fill="FFFFFF"/>
        </w:rPr>
      </w:pPr>
      <w:ins w:id="271" w:author="Unknown">
        <w:r w:rsidRPr="000D0566">
          <w:rPr>
            <w:rFonts w:ascii="Times New Roman" w:eastAsia="Times New Roman" w:hAnsi="Times New Roman" w:cs="Times New Roman"/>
            <w:sz w:val="24"/>
            <w:szCs w:val="24"/>
            <w:shd w:val="clear" w:color="auto" w:fill="FFFFFF"/>
          </w:rPr>
          <w:t>• Bahan aditif makanan ada dua, yaitu bahan aditif makanan alami dan buatan atau sintetis.</w:t>
        </w:r>
      </w:ins>
    </w:p>
    <w:p w:rsidR="000D0566" w:rsidRPr="000D0566" w:rsidRDefault="000D0566" w:rsidP="000D0566">
      <w:pPr>
        <w:spacing w:after="0" w:line="216" w:lineRule="atLeast"/>
        <w:rPr>
          <w:ins w:id="272" w:author="Unknown"/>
          <w:rFonts w:ascii="Times New Roman" w:eastAsia="Times New Roman" w:hAnsi="Times New Roman" w:cs="Times New Roman"/>
          <w:sz w:val="24"/>
          <w:szCs w:val="24"/>
          <w:shd w:val="clear" w:color="auto" w:fill="FFFFFF"/>
        </w:rPr>
      </w:pPr>
      <w:ins w:id="273" w:author="Unknown">
        <w:r w:rsidRPr="000D0566">
          <w:rPr>
            <w:rFonts w:ascii="Times New Roman" w:eastAsia="Times New Roman" w:hAnsi="Times New Roman" w:cs="Times New Roman"/>
            <w:sz w:val="24"/>
            <w:szCs w:val="24"/>
            <w:shd w:val="clear" w:color="auto" w:fill="FFFFFF"/>
          </w:rPr>
          <w:t>• Bahan aditif alami tidak mengganggu kesehatan, dan aditif sintesis dapat menggangu kesehatan</w:t>
        </w:r>
        <w:r w:rsidRPr="000D0566">
          <w:rPr>
            <w:rFonts w:ascii="Times New Roman" w:eastAsia="Times New Roman" w:hAnsi="Times New Roman" w:cs="Times New Roman"/>
            <w:sz w:val="24"/>
            <w:szCs w:val="24"/>
            <w:shd w:val="clear" w:color="auto" w:fill="FFFFFF"/>
          </w:rPr>
          <w:br/>
          <w:t>• Zat aditif sintesis yang berlebihan dapat menimbulkan beberapa efek samping misalnya: gatal-gatal, dan kanker.</w:t>
        </w:r>
      </w:ins>
    </w:p>
    <w:p w:rsidR="000D0566" w:rsidRPr="000D0566" w:rsidRDefault="000D0566" w:rsidP="000D0566">
      <w:pPr>
        <w:spacing w:after="0" w:line="216" w:lineRule="atLeast"/>
        <w:rPr>
          <w:ins w:id="274" w:author="Unknown"/>
          <w:rFonts w:ascii="Times New Roman" w:eastAsia="Times New Roman" w:hAnsi="Times New Roman" w:cs="Times New Roman"/>
          <w:sz w:val="24"/>
          <w:szCs w:val="24"/>
        </w:rPr>
      </w:pPr>
      <w:ins w:id="275" w:author="Unknown">
        <w:r w:rsidRPr="000D0566">
          <w:rPr>
            <w:rFonts w:ascii="Times New Roman" w:eastAsia="Times New Roman" w:hAnsi="Times New Roman" w:cs="Times New Roman"/>
            <w:sz w:val="24"/>
            <w:szCs w:val="24"/>
          </w:rPr>
          <w:t xml:space="preserve">Macam-macam Zat </w:t>
        </w:r>
        <w:proofErr w:type="gramStart"/>
        <w:r w:rsidRPr="000D0566">
          <w:rPr>
            <w:rFonts w:ascii="Times New Roman" w:eastAsia="Times New Roman" w:hAnsi="Times New Roman" w:cs="Times New Roman"/>
            <w:sz w:val="24"/>
            <w:szCs w:val="24"/>
          </w:rPr>
          <w:t>Aditif :</w:t>
        </w:r>
        <w:proofErr w:type="gramEnd"/>
        <w:r w:rsidRPr="000D0566">
          <w:rPr>
            <w:rFonts w:ascii="Times New Roman" w:eastAsia="Times New Roman" w:hAnsi="Times New Roman" w:cs="Times New Roman"/>
            <w:sz w:val="24"/>
            <w:szCs w:val="24"/>
          </w:rPr>
          <w:t xml:space="preserve"> pewarna, penyedap rasa, aroma, penguat rasa, pemanis buatan, pengawet, anti oksidan, pengemulsi. </w:t>
        </w:r>
        <w:proofErr w:type="gramStart"/>
        <w:r w:rsidRPr="000D0566">
          <w:rPr>
            <w:rFonts w:ascii="Times New Roman" w:eastAsia="Times New Roman" w:hAnsi="Times New Roman" w:cs="Times New Roman"/>
            <w:sz w:val="24"/>
            <w:szCs w:val="24"/>
          </w:rPr>
          <w:t>pemantap</w:t>
        </w:r>
        <w:proofErr w:type="gramEnd"/>
        <w:r w:rsidRPr="000D0566">
          <w:rPr>
            <w:rFonts w:ascii="Times New Roman" w:eastAsia="Times New Roman" w:hAnsi="Times New Roman" w:cs="Times New Roman"/>
            <w:sz w:val="24"/>
            <w:szCs w:val="24"/>
          </w:rPr>
          <w:t>, pengental, pemutih, pengatur keasaman, anti kempal dll</w:t>
        </w:r>
        <w:r w:rsidRPr="000D0566">
          <w:rPr>
            <w:rFonts w:ascii="Times New Roman" w:eastAsia="Times New Roman" w:hAnsi="Times New Roman" w:cs="Times New Roman"/>
            <w:sz w:val="24"/>
            <w:szCs w:val="24"/>
          </w:rPr>
          <w:br/>
          <w:t>1. Zat Pewarna</w:t>
        </w:r>
        <w:r w:rsidRPr="000D0566">
          <w:rPr>
            <w:rFonts w:ascii="Times New Roman" w:eastAsia="Times New Roman" w:hAnsi="Times New Roman" w:cs="Times New Roman"/>
            <w:sz w:val="24"/>
            <w:szCs w:val="24"/>
          </w:rPr>
          <w:br/>
          <w:t> • Adalah bahan yang dapat memberi warna pada makanan, sehingga makanan tersebut lebih menarik</w:t>
        </w:r>
        <w:r w:rsidRPr="000D0566">
          <w:rPr>
            <w:rFonts w:ascii="Times New Roman" w:eastAsia="Times New Roman" w:hAnsi="Times New Roman" w:cs="Times New Roman"/>
            <w:sz w:val="24"/>
            <w:szCs w:val="24"/>
          </w:rPr>
          <w:br/>
          <w:t xml:space="preserve"> • </w:t>
        </w:r>
        <w:proofErr w:type="gramStart"/>
        <w:r w:rsidRPr="000D0566">
          <w:rPr>
            <w:rFonts w:ascii="Times New Roman" w:eastAsia="Times New Roman" w:hAnsi="Times New Roman" w:cs="Times New Roman"/>
            <w:sz w:val="24"/>
            <w:szCs w:val="24"/>
          </w:rPr>
          <w:t>Contoh :</w:t>
        </w:r>
        <w:proofErr w:type="gramEnd"/>
        <w:r w:rsidRPr="000D0566">
          <w:rPr>
            <w:rFonts w:ascii="Times New Roman" w:eastAsia="Times New Roman" w:hAnsi="Times New Roman" w:cs="Times New Roman"/>
            <w:sz w:val="24"/>
            <w:szCs w:val="24"/>
          </w:rPr>
          <w:t xml:space="preserve"> pewarna alami : Anato (orange) , Karamel (cokelat hitam), Beta karoten (kuning), </w:t>
        </w:r>
        <w:r w:rsidRPr="000D0566">
          <w:rPr>
            <w:rFonts w:ascii="Times New Roman" w:eastAsia="Times New Roman" w:hAnsi="Times New Roman" w:cs="Times New Roman"/>
            <w:sz w:val="24"/>
            <w:szCs w:val="24"/>
          </w:rPr>
          <w:lastRenderedPageBreak/>
          <w:t>Klorofil (hijau) • Contoh pewarna sintetik : Biru berlian (biru), Coklat HT (coklat), Eritrosit (merah), Hijau FCF (hijau)</w:t>
        </w:r>
        <w:r w:rsidRPr="000D0566">
          <w:rPr>
            <w:rFonts w:ascii="Times New Roman" w:eastAsia="Times New Roman" w:hAnsi="Times New Roman" w:cs="Times New Roman"/>
            <w:sz w:val="24"/>
            <w:szCs w:val="24"/>
          </w:rPr>
          <w:br/>
          <w:t xml:space="preserve">2. </w:t>
        </w:r>
        <w:proofErr w:type="gramStart"/>
        <w:r w:rsidRPr="000D0566">
          <w:rPr>
            <w:rFonts w:ascii="Times New Roman" w:eastAsia="Times New Roman" w:hAnsi="Times New Roman" w:cs="Times New Roman"/>
            <w:sz w:val="24"/>
            <w:szCs w:val="24"/>
          </w:rPr>
          <w:t>Penyedap rasa dan aroma</w:t>
        </w:r>
        <w:r w:rsidRPr="000D0566">
          <w:rPr>
            <w:rFonts w:ascii="Times New Roman" w:eastAsia="Times New Roman" w:hAnsi="Times New Roman" w:cs="Times New Roman"/>
            <w:sz w:val="24"/>
            <w:szCs w:val="24"/>
          </w:rPr>
          <w:br/>
          <w:t> • Zat aditif ini dapat memberikan, menambah, mempertegas rasa dan aroma makanan.</w:t>
        </w:r>
        <w:proofErr w:type="gramEnd"/>
        <w:r w:rsidRPr="000D0566">
          <w:rPr>
            <w:rFonts w:ascii="Times New Roman" w:eastAsia="Times New Roman" w:hAnsi="Times New Roman" w:cs="Times New Roman"/>
            <w:sz w:val="24"/>
            <w:szCs w:val="24"/>
          </w:rPr>
          <w:br/>
          <w:t> • Penyedap rasa dan aroma yang banyak digunakan berasal dari golongan ester.</w:t>
        </w:r>
        <w:r w:rsidRPr="000D0566">
          <w:rPr>
            <w:rFonts w:ascii="Times New Roman" w:eastAsia="Times New Roman" w:hAnsi="Times New Roman" w:cs="Times New Roman"/>
            <w:sz w:val="24"/>
            <w:szCs w:val="24"/>
          </w:rPr>
          <w:br/>
          <w:t> • Contoh: Isoamil asetat (rasa pisang), isoamil valerat (rasa apel), butil butirat (rasa nanas), isobutil propionat (rasa rum</w:t>
        </w:r>
        <w:proofErr w:type="gramStart"/>
        <w:r w:rsidRPr="000D0566">
          <w:rPr>
            <w:rFonts w:ascii="Times New Roman" w:eastAsia="Times New Roman" w:hAnsi="Times New Roman" w:cs="Times New Roman"/>
            <w:sz w:val="24"/>
            <w:szCs w:val="24"/>
          </w:rPr>
          <w:t>)</w:t>
        </w:r>
        <w:proofErr w:type="gramEnd"/>
        <w:r w:rsidRPr="000D0566">
          <w:rPr>
            <w:rFonts w:ascii="Times New Roman" w:eastAsia="Times New Roman" w:hAnsi="Times New Roman" w:cs="Times New Roman"/>
            <w:sz w:val="24"/>
            <w:szCs w:val="24"/>
          </w:rPr>
          <w:br/>
          <w:t>3. Penguat rasa (flavour echancer)</w:t>
        </w:r>
        <w:r w:rsidRPr="000D0566">
          <w:rPr>
            <w:rFonts w:ascii="Times New Roman" w:eastAsia="Times New Roman" w:hAnsi="Times New Roman" w:cs="Times New Roman"/>
            <w:sz w:val="24"/>
            <w:szCs w:val="24"/>
          </w:rPr>
          <w:br/>
          <w:t xml:space="preserve"> • Bahan penguat rasa atau penyedap makanan yang paling banyak digunakan adalah </w:t>
        </w:r>
        <w:proofErr w:type="gramStart"/>
        <w:r w:rsidRPr="000D0566">
          <w:rPr>
            <w:rFonts w:ascii="Times New Roman" w:eastAsia="Times New Roman" w:hAnsi="Times New Roman" w:cs="Times New Roman"/>
            <w:sz w:val="24"/>
            <w:szCs w:val="24"/>
          </w:rPr>
          <w:t>MSG(</w:t>
        </w:r>
        <w:proofErr w:type="gramEnd"/>
        <w:r w:rsidRPr="000D0566">
          <w:rPr>
            <w:rFonts w:ascii="Times New Roman" w:eastAsia="Times New Roman" w:hAnsi="Times New Roman" w:cs="Times New Roman"/>
            <w:sz w:val="24"/>
            <w:szCs w:val="24"/>
          </w:rPr>
          <w:t>Monosodium Glutamate) yang sehari-hari dikenal dengan nama vetsin.</w:t>
        </w:r>
        <w:r w:rsidRPr="000D0566">
          <w:rPr>
            <w:rFonts w:ascii="Times New Roman" w:eastAsia="Times New Roman" w:hAnsi="Times New Roman" w:cs="Times New Roman"/>
            <w:sz w:val="24"/>
            <w:szCs w:val="24"/>
          </w:rPr>
          <w:br/>
          <w:t>4. Zat pemanis buatan</w:t>
        </w:r>
        <w:r w:rsidRPr="000D0566">
          <w:rPr>
            <w:rFonts w:ascii="Times New Roman" w:eastAsia="Times New Roman" w:hAnsi="Times New Roman" w:cs="Times New Roman"/>
            <w:sz w:val="24"/>
            <w:szCs w:val="24"/>
          </w:rPr>
          <w:br/>
          <w:t> • Bahan ini tidak atau hampir tidak mempunyai nilai gizi, contohnya sakarin (kemanisannya 500xgula), dulsin (kemanisannya 250x gula), dan natrium siklamat (kemanisannya 50x gula) dan serbitol.</w:t>
        </w:r>
        <w:r w:rsidRPr="000D0566">
          <w:rPr>
            <w:rFonts w:ascii="Times New Roman" w:eastAsia="Times New Roman" w:hAnsi="Times New Roman" w:cs="Times New Roman"/>
            <w:sz w:val="24"/>
            <w:szCs w:val="24"/>
          </w:rPr>
          <w:br/>
          <w:t>5. Pengawet</w:t>
        </w:r>
        <w:r w:rsidRPr="000D0566">
          <w:rPr>
            <w:rFonts w:ascii="Times New Roman" w:eastAsia="Times New Roman" w:hAnsi="Times New Roman" w:cs="Times New Roman"/>
            <w:sz w:val="24"/>
            <w:szCs w:val="24"/>
          </w:rPr>
          <w:br/>
          <w:t> • Zat aditif ini dapat mencegah atau menghambat fermentasi, pengasaman atau penguraian lain terhadap makanan yang disebabkan oleh mikroorganisme</w:t>
        </w:r>
        <w:r w:rsidRPr="000D0566">
          <w:rPr>
            <w:rFonts w:ascii="Times New Roman" w:eastAsia="Times New Roman" w:hAnsi="Times New Roman" w:cs="Times New Roman"/>
            <w:sz w:val="24"/>
            <w:szCs w:val="24"/>
          </w:rPr>
          <w:br/>
          <w:t> • Contoh bahan pengawet dan penggunaannya:</w:t>
        </w:r>
        <w:r w:rsidRPr="000D0566">
          <w:rPr>
            <w:rFonts w:ascii="Times New Roman" w:eastAsia="Times New Roman" w:hAnsi="Times New Roman" w:cs="Times New Roman"/>
            <w:sz w:val="24"/>
            <w:szCs w:val="24"/>
          </w:rPr>
          <w:br/>
          <w:t> • Asam benzoat, natrium benzoat dan kalium benzoat, untuk minuman ringan, kecap, acar ketimun dalam botol dan saos. • Natrium nitrat (NaNo3), untuk daging olahan dan keju.</w:t>
        </w:r>
        <w:r w:rsidRPr="000D0566">
          <w:rPr>
            <w:rFonts w:ascii="Times New Roman" w:eastAsia="Times New Roman" w:hAnsi="Times New Roman" w:cs="Times New Roman"/>
            <w:sz w:val="24"/>
            <w:szCs w:val="24"/>
          </w:rPr>
          <w:br/>
          <w:t> • Natrium nitrit (Na No2), untuk daging olahan, daging awetan dan kornet</w:t>
        </w:r>
        <w:r w:rsidRPr="000D0566">
          <w:rPr>
            <w:rFonts w:ascii="Times New Roman" w:eastAsia="Times New Roman" w:hAnsi="Times New Roman" w:cs="Times New Roman"/>
            <w:sz w:val="24"/>
            <w:szCs w:val="24"/>
          </w:rPr>
          <w:br/>
          <w:t> • Asam propionate, untuk roti dan sediaan keju olahan.</w:t>
        </w:r>
        <w:r w:rsidRPr="000D0566">
          <w:rPr>
            <w:rFonts w:ascii="Times New Roman" w:eastAsia="Times New Roman" w:hAnsi="Times New Roman" w:cs="Times New Roman"/>
            <w:sz w:val="24"/>
            <w:szCs w:val="24"/>
          </w:rPr>
          <w:br/>
          <w:t>5. Anti oksidan zat aditif ini dapat mencegah atau menghambat oksidasi.</w:t>
        </w:r>
        <w:r w:rsidRPr="000D0566">
          <w:rPr>
            <w:rFonts w:ascii="Times New Roman" w:eastAsia="Times New Roman" w:hAnsi="Times New Roman" w:cs="Times New Roman"/>
            <w:sz w:val="24"/>
            <w:szCs w:val="24"/>
          </w:rPr>
          <w:br/>
          <w:t>   • Contoh:</w:t>
        </w:r>
        <w:r w:rsidRPr="000D0566">
          <w:rPr>
            <w:rFonts w:ascii="Times New Roman" w:eastAsia="Times New Roman" w:hAnsi="Times New Roman" w:cs="Times New Roman"/>
            <w:sz w:val="24"/>
            <w:szCs w:val="24"/>
          </w:rPr>
          <w:br/>
          <w:t> • Asam askorbat (bentukan garam kalium, natrium, dan kalium), digunakan pada daging olahan</w:t>
        </w:r>
        <w:proofErr w:type="gramStart"/>
        <w:r w:rsidRPr="000D0566">
          <w:rPr>
            <w:rFonts w:ascii="Times New Roman" w:eastAsia="Times New Roman" w:hAnsi="Times New Roman" w:cs="Times New Roman"/>
            <w:sz w:val="24"/>
            <w:szCs w:val="24"/>
          </w:rPr>
          <w:t>,kaldu</w:t>
        </w:r>
        <w:proofErr w:type="gramEnd"/>
        <w:r w:rsidRPr="000D0566">
          <w:rPr>
            <w:rFonts w:ascii="Times New Roman" w:eastAsia="Times New Roman" w:hAnsi="Times New Roman" w:cs="Times New Roman"/>
            <w:sz w:val="24"/>
            <w:szCs w:val="24"/>
          </w:rPr>
          <w:t>, dan buah kalengan.</w:t>
        </w:r>
        <w:r w:rsidRPr="000D0566">
          <w:rPr>
            <w:rFonts w:ascii="Times New Roman" w:eastAsia="Times New Roman" w:hAnsi="Times New Roman" w:cs="Times New Roman"/>
            <w:sz w:val="24"/>
            <w:szCs w:val="24"/>
          </w:rPr>
          <w:br/>
          <w:t>  • Butil hidroksianisol (BHA), digunakan untuk lemak dan minyak makanan</w:t>
        </w:r>
        <w:r w:rsidRPr="000D0566">
          <w:rPr>
            <w:rFonts w:ascii="Times New Roman" w:eastAsia="Times New Roman" w:hAnsi="Times New Roman" w:cs="Times New Roman"/>
            <w:sz w:val="24"/>
            <w:szCs w:val="24"/>
          </w:rPr>
          <w:br/>
          <w:t>  • Butil hidroksitoluen (BHT), digunakan untuk lemak, minyak makan, margarin dan mentega.</w:t>
        </w:r>
        <w:r w:rsidRPr="000D0566">
          <w:rPr>
            <w:rFonts w:ascii="Times New Roman" w:eastAsia="Times New Roman" w:hAnsi="Times New Roman" w:cs="Times New Roman"/>
            <w:sz w:val="24"/>
            <w:szCs w:val="24"/>
          </w:rPr>
          <w:br/>
          <w:t>6. Pengemulsi, pemantap, dan pengental</w:t>
        </w:r>
        <w:r w:rsidRPr="000D0566">
          <w:rPr>
            <w:rFonts w:ascii="Times New Roman" w:eastAsia="Times New Roman" w:hAnsi="Times New Roman" w:cs="Times New Roman"/>
            <w:sz w:val="24"/>
            <w:szCs w:val="24"/>
          </w:rPr>
          <w:br/>
          <w:t xml:space="preserve">  • Zat aditif ini dapat membantu pembentukan atau pemantapan sistem dispersi yang homogen pada makanan. • Contoh: agar-agar, gelatin, dan gom </w:t>
        </w:r>
        <w:proofErr w:type="gramStart"/>
        <w:r w:rsidRPr="000D0566">
          <w:rPr>
            <w:rFonts w:ascii="Times New Roman" w:eastAsia="Times New Roman" w:hAnsi="Times New Roman" w:cs="Times New Roman"/>
            <w:sz w:val="24"/>
            <w:szCs w:val="24"/>
          </w:rPr>
          <w:t>arab</w:t>
        </w:r>
        <w:proofErr w:type="gramEnd"/>
      </w:ins>
    </w:p>
    <w:p w:rsidR="000D0566" w:rsidRPr="000D0566" w:rsidRDefault="000D0566" w:rsidP="000D0566">
      <w:pPr>
        <w:spacing w:after="0" w:line="216" w:lineRule="atLeast"/>
        <w:rPr>
          <w:ins w:id="276" w:author="Unknown"/>
          <w:rFonts w:ascii="Times New Roman" w:eastAsia="Times New Roman" w:hAnsi="Times New Roman" w:cs="Times New Roman"/>
          <w:sz w:val="24"/>
          <w:szCs w:val="24"/>
        </w:rPr>
      </w:pPr>
      <w:ins w:id="277" w:author="Unknown">
        <w:r w:rsidRPr="000D0566">
          <w:rPr>
            <w:rFonts w:ascii="Times New Roman" w:eastAsia="Times New Roman" w:hAnsi="Times New Roman" w:cs="Times New Roman"/>
            <w:sz w:val="24"/>
            <w:szCs w:val="24"/>
          </w:rPr>
          <w:t>7. Pemutih dan pematang tepung</w:t>
        </w:r>
        <w:r w:rsidRPr="000D0566">
          <w:rPr>
            <w:rFonts w:ascii="Times New Roman" w:eastAsia="Times New Roman" w:hAnsi="Times New Roman" w:cs="Times New Roman"/>
            <w:sz w:val="24"/>
            <w:szCs w:val="24"/>
          </w:rPr>
          <w:br/>
          <w:t> • Zat aditif ini dapat mempercepat proses pemutihan atau pematangan tepung sehingga dapat memperbaiki mutu pemanggangan</w:t>
        </w:r>
        <w:r w:rsidRPr="000D0566">
          <w:rPr>
            <w:rFonts w:ascii="Times New Roman" w:eastAsia="Times New Roman" w:hAnsi="Times New Roman" w:cs="Times New Roman"/>
            <w:sz w:val="24"/>
            <w:szCs w:val="24"/>
          </w:rPr>
          <w:br/>
          <w:t>  • Contoh: Asam askorbat, aseton peroksida, dan kalium bromat</w:t>
        </w:r>
        <w:r w:rsidRPr="000D0566">
          <w:rPr>
            <w:rFonts w:ascii="Times New Roman" w:eastAsia="Times New Roman" w:hAnsi="Times New Roman" w:cs="Times New Roman"/>
            <w:sz w:val="24"/>
            <w:szCs w:val="24"/>
          </w:rPr>
          <w:br/>
          <w:t xml:space="preserve">8. </w:t>
        </w:r>
        <w:proofErr w:type="gramStart"/>
        <w:r w:rsidRPr="000D0566">
          <w:rPr>
            <w:rFonts w:ascii="Times New Roman" w:eastAsia="Times New Roman" w:hAnsi="Times New Roman" w:cs="Times New Roman"/>
            <w:sz w:val="24"/>
            <w:szCs w:val="24"/>
          </w:rPr>
          <w:t>Pengatur keasaman</w:t>
        </w:r>
        <w:r w:rsidRPr="000D0566">
          <w:rPr>
            <w:rFonts w:ascii="Times New Roman" w:eastAsia="Times New Roman" w:hAnsi="Times New Roman" w:cs="Times New Roman"/>
            <w:sz w:val="24"/>
            <w:szCs w:val="24"/>
          </w:rPr>
          <w:br/>
          <w:t> • Zat aditif ini dapat mengasamkan, menetralkan, dan mempertahankan derajat keasaman makanan.</w:t>
        </w:r>
        <w:proofErr w:type="gramEnd"/>
        <w:r w:rsidRPr="000D0566">
          <w:rPr>
            <w:rFonts w:ascii="Times New Roman" w:eastAsia="Times New Roman" w:hAnsi="Times New Roman" w:cs="Times New Roman"/>
            <w:sz w:val="24"/>
            <w:szCs w:val="24"/>
          </w:rPr>
          <w:br/>
          <w:t> • Contoh: asam asetat, aluminium amonium sulfat, amonium bikarbonat, asam klorida</w:t>
        </w:r>
        <w:proofErr w:type="gramStart"/>
        <w:r w:rsidRPr="000D0566">
          <w:rPr>
            <w:rFonts w:ascii="Times New Roman" w:eastAsia="Times New Roman" w:hAnsi="Times New Roman" w:cs="Times New Roman"/>
            <w:sz w:val="24"/>
            <w:szCs w:val="24"/>
          </w:rPr>
          <w:t>,asam</w:t>
        </w:r>
        <w:proofErr w:type="gramEnd"/>
        <w:r w:rsidRPr="000D0566">
          <w:rPr>
            <w:rFonts w:ascii="Times New Roman" w:eastAsia="Times New Roman" w:hAnsi="Times New Roman" w:cs="Times New Roman"/>
            <w:sz w:val="24"/>
            <w:szCs w:val="24"/>
          </w:rPr>
          <w:t xml:space="preserve"> laktat, asam sitrat, asam tentrat, dan natrium bikarbonat.</w:t>
        </w:r>
        <w:r w:rsidRPr="000D0566">
          <w:rPr>
            <w:rFonts w:ascii="Times New Roman" w:eastAsia="Times New Roman" w:hAnsi="Times New Roman" w:cs="Times New Roman"/>
            <w:sz w:val="24"/>
            <w:szCs w:val="24"/>
          </w:rPr>
          <w:br/>
          <w:t>9. Anti kempal</w:t>
        </w:r>
        <w:r w:rsidRPr="000D0566">
          <w:rPr>
            <w:rFonts w:ascii="Times New Roman" w:eastAsia="Times New Roman" w:hAnsi="Times New Roman" w:cs="Times New Roman"/>
            <w:sz w:val="24"/>
            <w:szCs w:val="24"/>
          </w:rPr>
          <w:br/>
          <w:t> • Zat aditif ini dapat mencegah pengempalan makanan yang berupa serbuk.</w:t>
        </w:r>
        <w:r w:rsidRPr="000D0566">
          <w:rPr>
            <w:rFonts w:ascii="Times New Roman" w:eastAsia="Times New Roman" w:hAnsi="Times New Roman" w:cs="Times New Roman"/>
            <w:sz w:val="24"/>
            <w:szCs w:val="24"/>
          </w:rPr>
          <w:br/>
          <w:t> • Contoh: aluminiumsilikat (susu bubuk), dan kalsium aluminium silikat (garam meja</w:t>
        </w:r>
        <w:proofErr w:type="gramStart"/>
        <w:r w:rsidRPr="000D0566">
          <w:rPr>
            <w:rFonts w:ascii="Times New Roman" w:eastAsia="Times New Roman" w:hAnsi="Times New Roman" w:cs="Times New Roman"/>
            <w:sz w:val="24"/>
            <w:szCs w:val="24"/>
          </w:rPr>
          <w:t>)</w:t>
        </w:r>
        <w:proofErr w:type="gramEnd"/>
        <w:r w:rsidRPr="000D0566">
          <w:rPr>
            <w:rFonts w:ascii="Times New Roman" w:eastAsia="Times New Roman" w:hAnsi="Times New Roman" w:cs="Times New Roman"/>
            <w:sz w:val="24"/>
            <w:szCs w:val="24"/>
          </w:rPr>
          <w:br/>
          <w:t xml:space="preserve">10. </w:t>
        </w:r>
        <w:proofErr w:type="gramStart"/>
        <w:r w:rsidRPr="000D0566">
          <w:rPr>
            <w:rFonts w:ascii="Times New Roman" w:eastAsia="Times New Roman" w:hAnsi="Times New Roman" w:cs="Times New Roman"/>
            <w:sz w:val="24"/>
            <w:szCs w:val="24"/>
          </w:rPr>
          <w:t>Pengeras</w:t>
        </w:r>
        <w:r w:rsidRPr="000D0566">
          <w:rPr>
            <w:rFonts w:ascii="Times New Roman" w:eastAsia="Times New Roman" w:hAnsi="Times New Roman" w:cs="Times New Roman"/>
            <w:sz w:val="24"/>
            <w:szCs w:val="24"/>
          </w:rPr>
          <w:br/>
          <w:t>  • Zat aditif ini dapat memperkeras atau mencegah melunaknya makanan.</w:t>
        </w:r>
        <w:proofErr w:type="gramEnd"/>
        <w:r w:rsidRPr="000D0566">
          <w:rPr>
            <w:rFonts w:ascii="Times New Roman" w:eastAsia="Times New Roman" w:hAnsi="Times New Roman" w:cs="Times New Roman"/>
            <w:sz w:val="24"/>
            <w:szCs w:val="24"/>
          </w:rPr>
          <w:br/>
          <w:t xml:space="preserve"> • Contoh: aluminiumamonium sulfat (pada acar ketimun botol), dan kalium glukonat (pada buah </w:t>
        </w:r>
        <w:r w:rsidRPr="000D0566">
          <w:rPr>
            <w:rFonts w:ascii="Times New Roman" w:eastAsia="Times New Roman" w:hAnsi="Times New Roman" w:cs="Times New Roman"/>
            <w:sz w:val="24"/>
            <w:szCs w:val="24"/>
          </w:rPr>
          <w:lastRenderedPageBreak/>
          <w:t xml:space="preserve">kalangan) 11. </w:t>
        </w:r>
        <w:proofErr w:type="gramStart"/>
        <w:r w:rsidRPr="000D0566">
          <w:rPr>
            <w:rFonts w:ascii="Times New Roman" w:eastAsia="Times New Roman" w:hAnsi="Times New Roman" w:cs="Times New Roman"/>
            <w:sz w:val="24"/>
            <w:szCs w:val="24"/>
          </w:rPr>
          <w:t>Sekuestran Adalah bahan yang mengikat ion logam yang ada dalam makanan.</w:t>
        </w:r>
        <w:proofErr w:type="gramEnd"/>
        <w:r w:rsidRPr="000D0566">
          <w:rPr>
            <w:rFonts w:ascii="Times New Roman" w:eastAsia="Times New Roman" w:hAnsi="Times New Roman" w:cs="Times New Roman"/>
            <w:sz w:val="24"/>
            <w:szCs w:val="24"/>
          </w:rPr>
          <w:br/>
          <w:t>  • Contoh: asam fosfat (pada lemak dan minyak makan), kalium sitrat (dalam es krim</w:t>
        </w:r>
        <w:proofErr w:type="gramStart"/>
        <w:r w:rsidRPr="000D0566">
          <w:rPr>
            <w:rFonts w:ascii="Times New Roman" w:eastAsia="Times New Roman" w:hAnsi="Times New Roman" w:cs="Times New Roman"/>
            <w:sz w:val="24"/>
            <w:szCs w:val="24"/>
          </w:rPr>
          <w:t>)</w:t>
        </w:r>
        <w:proofErr w:type="gramEnd"/>
        <w:r w:rsidRPr="000D0566">
          <w:rPr>
            <w:rFonts w:ascii="Times New Roman" w:eastAsia="Times New Roman" w:hAnsi="Times New Roman" w:cs="Times New Roman"/>
            <w:sz w:val="24"/>
            <w:szCs w:val="24"/>
          </w:rPr>
          <w:br/>
          <w:t xml:space="preserve">12. </w:t>
        </w:r>
        <w:proofErr w:type="gramStart"/>
        <w:r w:rsidRPr="000D0566">
          <w:rPr>
            <w:rFonts w:ascii="Times New Roman" w:eastAsia="Times New Roman" w:hAnsi="Times New Roman" w:cs="Times New Roman"/>
            <w:sz w:val="24"/>
            <w:szCs w:val="24"/>
          </w:rPr>
          <w:t>Penambah gizi</w:t>
        </w:r>
        <w:r w:rsidRPr="000D0566">
          <w:rPr>
            <w:rFonts w:ascii="Times New Roman" w:eastAsia="Times New Roman" w:hAnsi="Times New Roman" w:cs="Times New Roman"/>
            <w:sz w:val="24"/>
            <w:szCs w:val="24"/>
          </w:rPr>
          <w:br/>
          <w:t> • Zat aditif yang ditambahkan adalah asam amino, mineral, atau vitamin untuk memperbaiki gizi makanan.</w:t>
        </w:r>
        <w:proofErr w:type="gramEnd"/>
        <w:r w:rsidRPr="000D0566">
          <w:rPr>
            <w:rFonts w:ascii="Times New Roman" w:eastAsia="Times New Roman" w:hAnsi="Times New Roman" w:cs="Times New Roman"/>
            <w:sz w:val="24"/>
            <w:szCs w:val="24"/>
          </w:rPr>
          <w:br/>
          <w:t> • Contohnya: Asam askorbat, feri fosfat, vitamin A, dan vitamin</w:t>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b/>
            <w:bCs/>
            <w:sz w:val="24"/>
            <w:szCs w:val="24"/>
          </w:rPr>
          <w:t>D. KEBUTUHAN ENERGI UNTUK AKTIVITAS TUBUH</w:t>
        </w:r>
        <w:r w:rsidRPr="000D0566">
          <w:rPr>
            <w:rFonts w:ascii="Times New Roman" w:eastAsia="Times New Roman" w:hAnsi="Times New Roman" w:cs="Times New Roman"/>
            <w:sz w:val="24"/>
            <w:szCs w:val="24"/>
          </w:rPr>
          <w:br/>
          <w:t>• Energi yang digunakan aktivitas tubuh berasal dari pembakaran (oksidasi) zat-zat makanan.</w:t>
        </w:r>
        <w:r w:rsidRPr="000D0566">
          <w:rPr>
            <w:rFonts w:ascii="Times New Roman" w:eastAsia="Times New Roman" w:hAnsi="Times New Roman" w:cs="Times New Roman"/>
            <w:sz w:val="24"/>
            <w:szCs w:val="24"/>
          </w:rPr>
          <w:br/>
          <w:t>• Untuk mengukur jumlah energi yang dikeluarkan oleh tubuh digunakan alat kalorimeter.</w:t>
        </w:r>
        <w:r w:rsidRPr="000D0566">
          <w:rPr>
            <w:rFonts w:ascii="Times New Roman" w:eastAsia="Times New Roman" w:hAnsi="Times New Roman" w:cs="Times New Roman"/>
            <w:sz w:val="24"/>
            <w:szCs w:val="24"/>
          </w:rPr>
          <w:br/>
          <w:t>• Selain itu pengukuran dapat dilakukan dengan mengukur perbandingan banyaknya CO2 yang dihasilkan dan O2 yang diperlukan pada proses pembuatan energi.</w:t>
        </w:r>
        <w:r w:rsidRPr="000D0566">
          <w:rPr>
            <w:rFonts w:ascii="Times New Roman" w:eastAsia="Times New Roman" w:hAnsi="Times New Roman" w:cs="Times New Roman"/>
            <w:sz w:val="24"/>
            <w:szCs w:val="24"/>
          </w:rPr>
          <w:br/>
          <w:t>• Jumlah kalori yang diperlukan oleh otot untuk melakukan berbagai aktivitas sebanding dengan aktivitas otot tersebut.</w:t>
        </w:r>
        <w:r w:rsidRPr="000D0566">
          <w:rPr>
            <w:rFonts w:ascii="Times New Roman" w:eastAsia="Times New Roman" w:hAnsi="Times New Roman" w:cs="Times New Roman"/>
            <w:sz w:val="24"/>
            <w:szCs w:val="24"/>
          </w:rPr>
          <w:br/>
          <w:t> • Contoh : duduk istirahat menggunakan 15 kalori/jam, bediri menggunakan 20 kalori/ jam, berjalan menggunakan 150 – 240 kalori/ jam, dan bersepeda menggunakan 180 – 600 kalori/ jam.</w:t>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b/>
            <w:bCs/>
            <w:sz w:val="24"/>
            <w:szCs w:val="24"/>
          </w:rPr>
          <w:t>E.METABOLISME BASAL</w:t>
        </w:r>
        <w:r w:rsidRPr="000D0566">
          <w:rPr>
            <w:rFonts w:ascii="Times New Roman" w:eastAsia="Times New Roman" w:hAnsi="Times New Roman" w:cs="Times New Roman"/>
            <w:sz w:val="24"/>
            <w:szCs w:val="24"/>
          </w:rPr>
          <w:t> • Merupakan energi yang dibutuhkan oleh tubuh dalam keadaan istirahat total dalam suhu lingkungan yang normal.</w:t>
        </w:r>
        <w:r w:rsidRPr="000D0566">
          <w:rPr>
            <w:rFonts w:ascii="Times New Roman" w:eastAsia="Times New Roman" w:hAnsi="Times New Roman" w:cs="Times New Roman"/>
            <w:sz w:val="24"/>
            <w:szCs w:val="24"/>
          </w:rPr>
          <w:br/>
          <w:t> • Energi tersebut diperlukan untuk memelihara proses hidup seperti aktivitas jantung, pernafasan, mempertahankan suhu tubuh.</w:t>
        </w:r>
        <w:r w:rsidRPr="000D0566">
          <w:rPr>
            <w:rFonts w:ascii="Times New Roman" w:eastAsia="Times New Roman" w:hAnsi="Times New Roman" w:cs="Times New Roman"/>
            <w:sz w:val="24"/>
            <w:szCs w:val="24"/>
          </w:rPr>
          <w:br/>
          <w:t> • Metabolisme basal dipengaruhi oleh luas permukaan tubuh, umur dan jenis kelamin.</w:t>
        </w:r>
      </w:ins>
    </w:p>
    <w:p w:rsidR="000D0566" w:rsidRPr="000D0566" w:rsidRDefault="000D0566" w:rsidP="000D0566">
      <w:pPr>
        <w:spacing w:before="100" w:beforeAutospacing="1" w:after="100" w:afterAutospacing="1" w:line="216" w:lineRule="atLeast"/>
        <w:outlineLvl w:val="1"/>
        <w:rPr>
          <w:ins w:id="278" w:author="Unknown"/>
          <w:rFonts w:ascii="Times New Roman" w:eastAsia="Times New Roman" w:hAnsi="Times New Roman" w:cs="Times New Roman"/>
          <w:b/>
          <w:bCs/>
          <w:sz w:val="36"/>
          <w:szCs w:val="36"/>
        </w:rPr>
      </w:pPr>
      <w:ins w:id="279" w:author="Unknown">
        <w:r w:rsidRPr="000D0566">
          <w:rPr>
            <w:rFonts w:ascii="Times New Roman" w:eastAsia="Times New Roman" w:hAnsi="Times New Roman" w:cs="Times New Roman"/>
            <w:b/>
            <w:bCs/>
            <w:sz w:val="24"/>
            <w:szCs w:val="24"/>
          </w:rPr>
          <w:br/>
          <w:t>F.  SISTEM PENCERNAAN MANUSIA</w:t>
        </w:r>
      </w:ins>
    </w:p>
    <w:p w:rsidR="000D0566" w:rsidRPr="000D0566" w:rsidRDefault="000D0566" w:rsidP="000D0566">
      <w:pPr>
        <w:spacing w:after="0" w:line="216" w:lineRule="atLeast"/>
        <w:rPr>
          <w:ins w:id="280" w:author="Unknown"/>
          <w:rFonts w:ascii="Times New Roman" w:eastAsia="Times New Roman" w:hAnsi="Times New Roman" w:cs="Times New Roman"/>
          <w:sz w:val="24"/>
          <w:szCs w:val="24"/>
        </w:rPr>
      </w:pPr>
      <w:r w:rsidRPr="000D0566">
        <w:rPr>
          <w:rFonts w:ascii="Times New Roman" w:eastAsia="Times New Roman" w:hAnsi="Times New Roman" w:cs="Times New Roman"/>
          <w:noProof/>
          <w:color w:val="0000FF"/>
          <w:sz w:val="24"/>
          <w:szCs w:val="24"/>
        </w:rPr>
        <w:drawing>
          <wp:inline distT="0" distB="0" distL="0" distR="0">
            <wp:extent cx="2575560" cy="1783080"/>
            <wp:effectExtent l="19050" t="0" r="0" b="0"/>
            <wp:docPr id="10" name="Picture 10" descr=" SISTEM PENCERNAAN MANUSI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SISTEM PENCERNAAN MANUSIA">
                      <a:hlinkClick r:id="rId23"/>
                    </pic:cNvPr>
                    <pic:cNvPicPr>
                      <a:picLocks noChangeAspect="1" noChangeArrowheads="1"/>
                    </pic:cNvPicPr>
                  </pic:nvPicPr>
                  <pic:blipFill>
                    <a:blip r:embed="rId24"/>
                    <a:srcRect/>
                    <a:stretch>
                      <a:fillRect/>
                    </a:stretch>
                  </pic:blipFill>
                  <pic:spPr bwMode="auto">
                    <a:xfrm>
                      <a:off x="0" y="0"/>
                      <a:ext cx="2575560" cy="1783080"/>
                    </a:xfrm>
                    <a:prstGeom prst="rect">
                      <a:avLst/>
                    </a:prstGeom>
                    <a:noFill/>
                    <a:ln w="9525">
                      <a:noFill/>
                      <a:miter lim="800000"/>
                      <a:headEnd/>
                      <a:tailEnd/>
                    </a:ln>
                  </pic:spPr>
                </pic:pic>
              </a:graphicData>
            </a:graphic>
          </wp:inline>
        </w:drawing>
      </w:r>
    </w:p>
    <w:p w:rsidR="000D0566" w:rsidRPr="000D0566" w:rsidRDefault="000D0566" w:rsidP="000D0566">
      <w:pPr>
        <w:spacing w:after="0" w:line="216" w:lineRule="atLeast"/>
        <w:rPr>
          <w:ins w:id="281" w:author="Unknown"/>
          <w:rFonts w:ascii="Times New Roman" w:eastAsia="Times New Roman" w:hAnsi="Times New Roman" w:cs="Times New Roman"/>
          <w:sz w:val="24"/>
          <w:szCs w:val="24"/>
        </w:rPr>
      </w:pPr>
    </w:p>
    <w:p w:rsidR="000D0566" w:rsidRPr="000D0566" w:rsidRDefault="000D0566" w:rsidP="000D0566">
      <w:pPr>
        <w:spacing w:after="0" w:line="216" w:lineRule="atLeast"/>
        <w:rPr>
          <w:ins w:id="282" w:author="Unknown"/>
          <w:rFonts w:ascii="Times New Roman" w:eastAsia="Times New Roman" w:hAnsi="Times New Roman" w:cs="Times New Roman"/>
          <w:sz w:val="24"/>
          <w:szCs w:val="24"/>
        </w:rPr>
      </w:pPr>
      <w:ins w:id="283" w:author="Unknown">
        <w:r w:rsidRPr="000D0566">
          <w:rPr>
            <w:rFonts w:ascii="Times New Roman" w:eastAsia="Times New Roman" w:hAnsi="Times New Roman" w:cs="Times New Roman"/>
            <w:color w:val="555555"/>
            <w:sz w:val="15"/>
            <w:szCs w:val="15"/>
          </w:rPr>
          <w:t> </w:t>
        </w:r>
        <w:r w:rsidRPr="000D0566">
          <w:rPr>
            <w:rFonts w:ascii="Times New Roman" w:eastAsia="Times New Roman" w:hAnsi="Times New Roman" w:cs="Times New Roman"/>
            <w:sz w:val="24"/>
            <w:szCs w:val="24"/>
          </w:rPr>
          <w:t>Proses pencernaan pada manusia dapat dibedakan menjadi dua macam, yaitu:</w:t>
        </w:r>
        <w:r w:rsidRPr="000D0566">
          <w:rPr>
            <w:rFonts w:ascii="Times New Roman" w:eastAsia="Times New Roman" w:hAnsi="Times New Roman" w:cs="Times New Roman"/>
            <w:sz w:val="24"/>
            <w:szCs w:val="24"/>
          </w:rPr>
          <w:br/>
          <w:t> 1. Pencernaan mekanik, adalah proses pengubahan makanan dari bentuk kasar menjadi bentuk kecil atau halus. Proses ini dilakukan dengan menggunakan gigi di dalam mulut.</w:t>
        </w:r>
        <w:r w:rsidRPr="000D0566">
          <w:rPr>
            <w:rFonts w:ascii="Times New Roman" w:eastAsia="Times New Roman" w:hAnsi="Times New Roman" w:cs="Times New Roman"/>
            <w:sz w:val="24"/>
            <w:szCs w:val="24"/>
          </w:rPr>
          <w:br/>
          <w:t> 2. Pencernaan kimiawi, adalah proses perubahan makanan dari zat yang kompleks menjadi zat-zat yang lebih sederhana dengan enzim, yang terjadi mulai dari mulut, lambung, dan usus.</w:t>
        </w:r>
        <w:r w:rsidRPr="000D0566">
          <w:rPr>
            <w:rFonts w:ascii="Times New Roman" w:eastAsia="Times New Roman" w:hAnsi="Times New Roman" w:cs="Times New Roman"/>
            <w:sz w:val="24"/>
            <w:szCs w:val="24"/>
          </w:rPr>
          <w:br/>
          <w:t> • Enzim adalah zat kimia yang dihasilkan oleh tubuh yang berfungsi mempercepat reaksi-reaksi kimia dalam tubuh.</w:t>
        </w:r>
        <w:r w:rsidRPr="000D0566">
          <w:rPr>
            <w:rFonts w:ascii="Times New Roman" w:eastAsia="Times New Roman" w:hAnsi="Times New Roman" w:cs="Times New Roman"/>
            <w:sz w:val="24"/>
            <w:szCs w:val="24"/>
          </w:rPr>
          <w:br/>
          <w:t xml:space="preserve"> • </w:t>
        </w:r>
        <w:proofErr w:type="gramStart"/>
        <w:r w:rsidRPr="000D0566">
          <w:rPr>
            <w:rFonts w:ascii="Times New Roman" w:eastAsia="Times New Roman" w:hAnsi="Times New Roman" w:cs="Times New Roman"/>
            <w:sz w:val="24"/>
            <w:szCs w:val="24"/>
          </w:rPr>
          <w:t>proses</w:t>
        </w:r>
        <w:proofErr w:type="gramEnd"/>
        <w:r w:rsidRPr="000D0566">
          <w:rPr>
            <w:rFonts w:ascii="Times New Roman" w:eastAsia="Times New Roman" w:hAnsi="Times New Roman" w:cs="Times New Roman"/>
            <w:sz w:val="24"/>
            <w:szCs w:val="24"/>
          </w:rPr>
          <w:t xml:space="preserve"> pencernaan makanan meliputi hal-hal berikut.</w:t>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sz w:val="24"/>
            <w:szCs w:val="24"/>
          </w:rPr>
          <w:lastRenderedPageBreak/>
          <w:t>  1. Ingesti: pemasukan makanan ke dalam tubuh melalui mulut.</w:t>
        </w:r>
        <w:r w:rsidRPr="000D0566">
          <w:rPr>
            <w:rFonts w:ascii="Times New Roman" w:eastAsia="Times New Roman" w:hAnsi="Times New Roman" w:cs="Times New Roman"/>
            <w:sz w:val="24"/>
            <w:szCs w:val="24"/>
          </w:rPr>
          <w:br/>
          <w:t>  2. Mastikasi: proses mengunyah makanan oleh gigi.</w:t>
        </w:r>
        <w:r w:rsidRPr="000D0566">
          <w:rPr>
            <w:rFonts w:ascii="Times New Roman" w:eastAsia="Times New Roman" w:hAnsi="Times New Roman" w:cs="Times New Roman"/>
            <w:sz w:val="24"/>
            <w:szCs w:val="24"/>
          </w:rPr>
          <w:br/>
          <w:t>  3. Deglutisi: proses menelan makanan di kerongkongan.</w:t>
        </w:r>
        <w:r w:rsidRPr="000D0566">
          <w:rPr>
            <w:rFonts w:ascii="Times New Roman" w:eastAsia="Times New Roman" w:hAnsi="Times New Roman" w:cs="Times New Roman"/>
            <w:sz w:val="24"/>
            <w:szCs w:val="24"/>
          </w:rPr>
          <w:br/>
          <w:t> 4. Digesti: pengubahan makanan menjadi molekul yang lebih sederhana dengan bantuan enzim, terdapat di lambung.</w:t>
        </w:r>
        <w:r w:rsidRPr="000D0566">
          <w:rPr>
            <w:rFonts w:ascii="Times New Roman" w:eastAsia="Times New Roman" w:hAnsi="Times New Roman" w:cs="Times New Roman"/>
            <w:sz w:val="24"/>
            <w:szCs w:val="24"/>
          </w:rPr>
          <w:br/>
          <w:t> 5. Absorpsi: proses penyerapan, terjadi di usus halus.</w:t>
        </w:r>
        <w:r w:rsidRPr="000D0566">
          <w:rPr>
            <w:rFonts w:ascii="Times New Roman" w:eastAsia="Times New Roman" w:hAnsi="Times New Roman" w:cs="Times New Roman"/>
            <w:sz w:val="24"/>
            <w:szCs w:val="24"/>
          </w:rPr>
          <w:br/>
          <w:t> 6. Defekasi: pengeluaran sisa makanan yang sudah tidak berguna untuk tubuh melalui anus.</w:t>
        </w:r>
      </w:ins>
    </w:p>
    <w:p w:rsidR="000D0566" w:rsidRPr="000D0566" w:rsidRDefault="000D0566" w:rsidP="000D0566">
      <w:pPr>
        <w:spacing w:after="0" w:line="216" w:lineRule="atLeast"/>
        <w:rPr>
          <w:ins w:id="284" w:author="Unknown"/>
          <w:rFonts w:ascii="Times New Roman" w:eastAsia="Times New Roman" w:hAnsi="Times New Roman" w:cs="Times New Roman"/>
          <w:sz w:val="24"/>
          <w:szCs w:val="24"/>
        </w:rPr>
      </w:pPr>
    </w:p>
    <w:p w:rsidR="000D0566" w:rsidRPr="000D0566" w:rsidRDefault="000D0566" w:rsidP="000D0566">
      <w:pPr>
        <w:spacing w:after="0" w:line="216" w:lineRule="atLeast"/>
        <w:rPr>
          <w:ins w:id="285" w:author="Unknown"/>
          <w:rFonts w:ascii="Times New Roman" w:eastAsia="Times New Roman" w:hAnsi="Times New Roman" w:cs="Times New Roman"/>
          <w:sz w:val="24"/>
          <w:szCs w:val="24"/>
        </w:rPr>
      </w:pPr>
      <w:r w:rsidRPr="000D0566">
        <w:rPr>
          <w:rFonts w:ascii="Times New Roman" w:eastAsia="Times New Roman" w:hAnsi="Times New Roman" w:cs="Times New Roman"/>
          <w:noProof/>
          <w:color w:val="0000FF"/>
          <w:sz w:val="24"/>
          <w:szCs w:val="24"/>
        </w:rPr>
        <w:drawing>
          <wp:inline distT="0" distB="0" distL="0" distR="0">
            <wp:extent cx="2705100" cy="3048000"/>
            <wp:effectExtent l="19050" t="0" r="0" b="0"/>
            <wp:docPr id="11" name="Picture 11" descr=" SISTEM PENCERNAAN MANUSI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ISTEM PENCERNAAN MANUSIA">
                      <a:hlinkClick r:id="rId25"/>
                    </pic:cNvPr>
                    <pic:cNvPicPr>
                      <a:picLocks noChangeAspect="1" noChangeArrowheads="1"/>
                    </pic:cNvPicPr>
                  </pic:nvPicPr>
                  <pic:blipFill>
                    <a:blip r:embed="rId26"/>
                    <a:srcRect/>
                    <a:stretch>
                      <a:fillRect/>
                    </a:stretch>
                  </pic:blipFill>
                  <pic:spPr bwMode="auto">
                    <a:xfrm>
                      <a:off x="0" y="0"/>
                      <a:ext cx="2705100" cy="3048000"/>
                    </a:xfrm>
                    <a:prstGeom prst="rect">
                      <a:avLst/>
                    </a:prstGeom>
                    <a:noFill/>
                    <a:ln w="9525">
                      <a:noFill/>
                      <a:miter lim="800000"/>
                      <a:headEnd/>
                      <a:tailEnd/>
                    </a:ln>
                  </pic:spPr>
                </pic:pic>
              </a:graphicData>
            </a:graphic>
          </wp:inline>
        </w:drawing>
      </w:r>
    </w:p>
    <w:p w:rsidR="000D0566" w:rsidRPr="000D0566" w:rsidRDefault="000D0566" w:rsidP="000D0566">
      <w:pPr>
        <w:spacing w:after="0" w:line="216" w:lineRule="atLeast"/>
        <w:rPr>
          <w:ins w:id="286" w:author="Unknown"/>
          <w:rFonts w:ascii="Times New Roman" w:eastAsia="Times New Roman" w:hAnsi="Times New Roman" w:cs="Times New Roman"/>
          <w:sz w:val="24"/>
          <w:szCs w:val="24"/>
        </w:rPr>
      </w:pPr>
    </w:p>
    <w:p w:rsidR="000D0566" w:rsidRPr="000D0566" w:rsidRDefault="000D0566" w:rsidP="000D0566">
      <w:pPr>
        <w:spacing w:after="240" w:line="216" w:lineRule="atLeast"/>
        <w:rPr>
          <w:ins w:id="287" w:author="Unknown"/>
          <w:rFonts w:ascii="Times New Roman" w:eastAsia="Times New Roman" w:hAnsi="Times New Roman" w:cs="Times New Roman"/>
          <w:sz w:val="24"/>
          <w:szCs w:val="24"/>
        </w:rPr>
      </w:pPr>
      <w:ins w:id="288" w:author="Unknown">
        <w:r w:rsidRPr="000D0566">
          <w:rPr>
            <w:rFonts w:ascii="Times New Roman" w:eastAsia="Times New Roman" w:hAnsi="Times New Roman" w:cs="Times New Roman"/>
            <w:sz w:val="24"/>
            <w:szCs w:val="24"/>
          </w:rPr>
          <w:t> • Saat melakukan proses-proses pencernaan tersebut diperlukan serangkaian alat-alat pencernaan</w:t>
        </w:r>
        <w:r w:rsidRPr="000D0566">
          <w:rPr>
            <w:rFonts w:ascii="Times New Roman" w:eastAsia="Times New Roman" w:hAnsi="Times New Roman" w:cs="Times New Roman"/>
            <w:sz w:val="24"/>
            <w:szCs w:val="24"/>
          </w:rPr>
          <w:br/>
          <w:t> • Alat pencernaan makanan dibedakan atas saluran pencernaan dan kelenjar pencernaan</w:t>
        </w:r>
      </w:ins>
    </w:p>
    <w:p w:rsidR="000D0566" w:rsidRPr="000D0566" w:rsidRDefault="000D0566" w:rsidP="000D0566">
      <w:pPr>
        <w:spacing w:after="0" w:line="216" w:lineRule="atLeast"/>
        <w:rPr>
          <w:ins w:id="289" w:author="Unknown"/>
          <w:rFonts w:ascii="Times New Roman" w:eastAsia="Times New Roman" w:hAnsi="Times New Roman" w:cs="Times New Roman"/>
          <w:sz w:val="24"/>
          <w:szCs w:val="24"/>
        </w:rPr>
      </w:pPr>
      <w:ins w:id="290" w:author="Unknown">
        <w:r w:rsidRPr="000D0566">
          <w:rPr>
            <w:rFonts w:ascii="Times New Roman" w:eastAsia="Times New Roman" w:hAnsi="Times New Roman" w:cs="Times New Roman"/>
            <w:b/>
            <w:bCs/>
            <w:sz w:val="24"/>
            <w:szCs w:val="24"/>
          </w:rPr>
          <w:t>1. Mulut</w:t>
        </w:r>
        <w:r w:rsidRPr="000D0566">
          <w:rPr>
            <w:rFonts w:ascii="Times New Roman" w:eastAsia="Times New Roman" w:hAnsi="Times New Roman" w:cs="Times New Roman"/>
            <w:sz w:val="24"/>
            <w:szCs w:val="24"/>
          </w:rPr>
          <w:t> • Makanan pertama kali masuk ke dalam tubuh melalui mulut.</w:t>
        </w:r>
        <w:r w:rsidRPr="000D0566">
          <w:rPr>
            <w:rFonts w:ascii="Times New Roman" w:eastAsia="Times New Roman" w:hAnsi="Times New Roman" w:cs="Times New Roman"/>
            <w:sz w:val="24"/>
            <w:szCs w:val="24"/>
          </w:rPr>
          <w:br/>
          <w:t>• Makanan ini mulai dicerna secara mekanis dan kimiawi.</w:t>
        </w:r>
        <w:r w:rsidRPr="000D0566">
          <w:rPr>
            <w:rFonts w:ascii="Times New Roman" w:eastAsia="Times New Roman" w:hAnsi="Times New Roman" w:cs="Times New Roman"/>
            <w:sz w:val="24"/>
            <w:szCs w:val="24"/>
          </w:rPr>
          <w:br/>
          <w:t>• Di dalam mulut terdapat beberapa alat yang berperan dalam proses pencernaan yaitu gigi, lidah, dan kelenjar ludah (glandula salivales).</w:t>
        </w:r>
        <w:r w:rsidRPr="000D0566">
          <w:rPr>
            <w:rFonts w:ascii="Times New Roman" w:eastAsia="Times New Roman" w:hAnsi="Times New Roman" w:cs="Times New Roman"/>
            <w:sz w:val="24"/>
            <w:szCs w:val="24"/>
          </w:rPr>
          <w:br/>
          <w:t> </w:t>
        </w:r>
        <w:proofErr w:type="gramStart"/>
        <w:r w:rsidRPr="000D0566">
          <w:rPr>
            <w:rFonts w:ascii="Times New Roman" w:eastAsia="Times New Roman" w:hAnsi="Times New Roman" w:cs="Times New Roman"/>
            <w:sz w:val="24"/>
            <w:szCs w:val="24"/>
          </w:rPr>
          <w:t>a</w:t>
        </w:r>
        <w:proofErr w:type="gramEnd"/>
        <w:r w:rsidRPr="000D0566">
          <w:rPr>
            <w:rFonts w:ascii="Times New Roman" w:eastAsia="Times New Roman" w:hAnsi="Times New Roman" w:cs="Times New Roman"/>
            <w:sz w:val="24"/>
            <w:szCs w:val="24"/>
          </w:rPr>
          <w:t>. Gigi Pada manusia,</w:t>
        </w:r>
        <w:r w:rsidRPr="000D0566">
          <w:rPr>
            <w:rFonts w:ascii="Times New Roman" w:eastAsia="Times New Roman" w:hAnsi="Times New Roman" w:cs="Times New Roman"/>
            <w:sz w:val="24"/>
            <w:szCs w:val="24"/>
          </w:rPr>
          <w:br/>
          <w:t xml:space="preserve"> • gigi berfungsi sebagai alat pencernaan mekanis, gigi membantu memecah makanan menjadi potongan-potongan yang lebih kecil. Hal ini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membantu enzim-enzim pencernaan agar dapat mencerna makanan lebih efisien dan cepat.</w:t>
        </w:r>
        <w:r w:rsidRPr="000D0566">
          <w:rPr>
            <w:rFonts w:ascii="Times New Roman" w:eastAsia="Times New Roman" w:hAnsi="Times New Roman" w:cs="Times New Roman"/>
            <w:sz w:val="24"/>
            <w:szCs w:val="24"/>
          </w:rPr>
          <w:br/>
          <w:t xml:space="preserve"> • Selama pertumbuhan dan perkembangan, gigi manusia mengalami perubahan, mulai dari gigi </w:t>
        </w:r>
        <w:proofErr w:type="gramStart"/>
        <w:r w:rsidRPr="000D0566">
          <w:rPr>
            <w:rFonts w:ascii="Times New Roman" w:eastAsia="Times New Roman" w:hAnsi="Times New Roman" w:cs="Times New Roman"/>
            <w:sz w:val="24"/>
            <w:szCs w:val="24"/>
          </w:rPr>
          <w:t>susu</w:t>
        </w:r>
        <w:proofErr w:type="gramEnd"/>
        <w:r w:rsidRPr="000D0566">
          <w:rPr>
            <w:rFonts w:ascii="Times New Roman" w:eastAsia="Times New Roman" w:hAnsi="Times New Roman" w:cs="Times New Roman"/>
            <w:sz w:val="24"/>
            <w:szCs w:val="24"/>
          </w:rPr>
          <w:t xml:space="preserve"> dan gigi tetap (permanen).</w:t>
        </w:r>
        <w:r w:rsidRPr="000D0566">
          <w:rPr>
            <w:rFonts w:ascii="Times New Roman" w:eastAsia="Times New Roman" w:hAnsi="Times New Roman" w:cs="Times New Roman"/>
            <w:sz w:val="24"/>
            <w:szCs w:val="24"/>
          </w:rPr>
          <w:br/>
          <w:t xml:space="preserve"> • Gigi pertama pada bayi dimulai saat </w:t>
        </w:r>
        <w:proofErr w:type="gramStart"/>
        <w:r w:rsidRPr="000D0566">
          <w:rPr>
            <w:rFonts w:ascii="Times New Roman" w:eastAsia="Times New Roman" w:hAnsi="Times New Roman" w:cs="Times New Roman"/>
            <w:sz w:val="24"/>
            <w:szCs w:val="24"/>
          </w:rPr>
          <w:t>usia</w:t>
        </w:r>
        <w:proofErr w:type="gramEnd"/>
        <w:r w:rsidRPr="000D0566">
          <w:rPr>
            <w:rFonts w:ascii="Times New Roman" w:eastAsia="Times New Roman" w:hAnsi="Times New Roman" w:cs="Times New Roman"/>
            <w:sz w:val="24"/>
            <w:szCs w:val="24"/>
          </w:rPr>
          <w:t xml:space="preserve"> 6 bulan. Gigi pertama ini disebut gigi </w:t>
        </w:r>
        <w:proofErr w:type="gramStart"/>
        <w:r w:rsidRPr="000D0566">
          <w:rPr>
            <w:rFonts w:ascii="Times New Roman" w:eastAsia="Times New Roman" w:hAnsi="Times New Roman" w:cs="Times New Roman"/>
            <w:sz w:val="24"/>
            <w:szCs w:val="24"/>
          </w:rPr>
          <w:t>susu</w:t>
        </w:r>
        <w:proofErr w:type="gramEnd"/>
        <w:r w:rsidRPr="000D0566">
          <w:rPr>
            <w:rFonts w:ascii="Times New Roman" w:eastAsia="Times New Roman" w:hAnsi="Times New Roman" w:cs="Times New Roman"/>
            <w:sz w:val="24"/>
            <w:szCs w:val="24"/>
          </w:rPr>
          <w:t xml:space="preserve"> (dens lakteus).</w:t>
        </w:r>
        <w:r w:rsidRPr="000D0566">
          <w:rPr>
            <w:rFonts w:ascii="Times New Roman" w:eastAsia="Times New Roman" w:hAnsi="Times New Roman" w:cs="Times New Roman"/>
            <w:sz w:val="24"/>
            <w:szCs w:val="24"/>
          </w:rPr>
          <w:br/>
          <w:t>• Pada anak berusia 6 tahun, gigi berjumlah 20, dengan susunan 1) Gigi seri (dens insisivus), berjumlah 8 buah, berfungsi memotong makanan.2) Gigi taring (dens caninus), berjumlah 4 buah, berfungsi merobek makanan.3) Gigi geraham kecil (dens premolare), berjumlah 8 buah, berfungsi mengunyah makanan.</w:t>
        </w:r>
        <w:r w:rsidRPr="000D0566">
          <w:rPr>
            <w:rFonts w:ascii="Times New Roman" w:eastAsia="Times New Roman" w:hAnsi="Times New Roman" w:cs="Times New Roman"/>
            <w:sz w:val="24"/>
            <w:szCs w:val="24"/>
          </w:rPr>
          <w:br/>
          <w:t>• . Pada orang dewasa, gigi yang lengkap terdiri atas 32 buah yang disebut gigi permanen</w:t>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sz w:val="24"/>
            <w:szCs w:val="24"/>
          </w:rPr>
          <w:lastRenderedPageBreak/>
          <w:t xml:space="preserve">• Struktur luar gigi terdiri atas bagian-bagian </w:t>
        </w:r>
        <w:proofErr w:type="gramStart"/>
        <w:r w:rsidRPr="000D0566">
          <w:rPr>
            <w:rFonts w:ascii="Times New Roman" w:eastAsia="Times New Roman" w:hAnsi="Times New Roman" w:cs="Times New Roman"/>
            <w:sz w:val="24"/>
            <w:szCs w:val="24"/>
          </w:rPr>
          <w:t>berikut :</w:t>
        </w:r>
        <w:proofErr w:type="gramEnd"/>
        <w:r w:rsidRPr="000D0566">
          <w:rPr>
            <w:rFonts w:ascii="Times New Roman" w:eastAsia="Times New Roman" w:hAnsi="Times New Roman" w:cs="Times New Roman"/>
            <w:sz w:val="24"/>
            <w:szCs w:val="24"/>
          </w:rPr>
          <w:br/>
          <w:t> 1) Mahkota gigi (corona) merupakan bagian yang tampak dari luar.</w:t>
        </w:r>
        <w:r w:rsidRPr="000D0566">
          <w:rPr>
            <w:rFonts w:ascii="Times New Roman" w:eastAsia="Times New Roman" w:hAnsi="Times New Roman" w:cs="Times New Roman"/>
            <w:sz w:val="24"/>
            <w:szCs w:val="24"/>
          </w:rPr>
          <w:br/>
          <w:t> 2) Akar gigi (radix) merupakan bagian gigi yang tertanam di dalam rahang.</w:t>
        </w:r>
        <w:r w:rsidRPr="000D0566">
          <w:rPr>
            <w:rFonts w:ascii="Times New Roman" w:eastAsia="Times New Roman" w:hAnsi="Times New Roman" w:cs="Times New Roman"/>
            <w:sz w:val="24"/>
            <w:szCs w:val="24"/>
          </w:rPr>
          <w:br/>
          <w:t> 3) Leher gigi (</w:t>
        </w:r>
        <w:proofErr w:type="gramStart"/>
        <w:r w:rsidRPr="000D0566">
          <w:rPr>
            <w:rFonts w:ascii="Times New Roman" w:eastAsia="Times New Roman" w:hAnsi="Times New Roman" w:cs="Times New Roman"/>
            <w:sz w:val="24"/>
            <w:szCs w:val="24"/>
          </w:rPr>
          <w:t>colum</w:t>
        </w:r>
        <w:proofErr w:type="gramEnd"/>
        <w:r w:rsidRPr="000D0566">
          <w:rPr>
            <w:rFonts w:ascii="Times New Roman" w:eastAsia="Times New Roman" w:hAnsi="Times New Roman" w:cs="Times New Roman"/>
            <w:sz w:val="24"/>
            <w:szCs w:val="24"/>
          </w:rPr>
          <w:t>) merupakan bagian yang terlindung oleh gusi.</w:t>
        </w:r>
      </w:ins>
    </w:p>
    <w:p w:rsidR="000D0566" w:rsidRPr="000D0566" w:rsidRDefault="000D0566" w:rsidP="000D0566">
      <w:pPr>
        <w:spacing w:after="240" w:line="216" w:lineRule="atLeast"/>
        <w:rPr>
          <w:ins w:id="291" w:author="Unknown"/>
          <w:rFonts w:ascii="Times New Roman" w:eastAsia="Times New Roman" w:hAnsi="Times New Roman" w:cs="Times New Roman"/>
          <w:sz w:val="24"/>
          <w:szCs w:val="24"/>
        </w:rPr>
      </w:pPr>
      <w:ins w:id="292" w:author="Unknown">
        <w:r w:rsidRPr="000D0566">
          <w:rPr>
            <w:rFonts w:ascii="Times New Roman" w:eastAsia="Times New Roman" w:hAnsi="Times New Roman" w:cs="Times New Roman"/>
            <w:sz w:val="24"/>
            <w:szCs w:val="24"/>
          </w:rPr>
          <w:br/>
          <w:t xml:space="preserve"> • Adapun penampang gigi dapat diperlihatkan bagian- bagiannya </w:t>
        </w:r>
        <w:proofErr w:type="gramStart"/>
        <w:r w:rsidRPr="000D0566">
          <w:rPr>
            <w:rFonts w:ascii="Times New Roman" w:eastAsia="Times New Roman" w:hAnsi="Times New Roman" w:cs="Times New Roman"/>
            <w:sz w:val="24"/>
            <w:szCs w:val="24"/>
          </w:rPr>
          <w:t>sebagai berikut :</w:t>
        </w:r>
        <w:proofErr w:type="gramEnd"/>
        <w:r w:rsidRPr="000D0566">
          <w:rPr>
            <w:rFonts w:ascii="Times New Roman" w:eastAsia="Times New Roman" w:hAnsi="Times New Roman" w:cs="Times New Roman"/>
            <w:sz w:val="24"/>
            <w:szCs w:val="24"/>
          </w:rPr>
          <w:br/>
          <w:t>1) Email (glazur atau enamel) merupakan bagian terluar gigi. Email merupakan struktur terkeras dari tubuh, mengandung 97% kalsium dan 3% bahan organik.</w:t>
        </w:r>
        <w:r w:rsidRPr="000D0566">
          <w:rPr>
            <w:rFonts w:ascii="Times New Roman" w:eastAsia="Times New Roman" w:hAnsi="Times New Roman" w:cs="Times New Roman"/>
            <w:sz w:val="24"/>
            <w:szCs w:val="24"/>
          </w:rPr>
          <w:br/>
          <w:t>2) Tulang gigi (dentin), berada di sebelah dalam email, tersusun atas zat dentin.</w:t>
        </w:r>
        <w:r w:rsidRPr="000D0566">
          <w:rPr>
            <w:rFonts w:ascii="Times New Roman" w:eastAsia="Times New Roman" w:hAnsi="Times New Roman" w:cs="Times New Roman"/>
            <w:sz w:val="24"/>
            <w:szCs w:val="24"/>
          </w:rPr>
          <w:br/>
          <w:t xml:space="preserve">3) Sumsum gigi (pulpa), merupakan bagian yang paling dalam. </w:t>
        </w:r>
        <w:proofErr w:type="gramStart"/>
        <w:r w:rsidRPr="000D0566">
          <w:rPr>
            <w:rFonts w:ascii="Times New Roman" w:eastAsia="Times New Roman" w:hAnsi="Times New Roman" w:cs="Times New Roman"/>
            <w:sz w:val="24"/>
            <w:szCs w:val="24"/>
          </w:rPr>
          <w:t>Di pulpa terdapat kapiler, arteri, vena, dan saraf.</w:t>
        </w:r>
        <w:proofErr w:type="gramEnd"/>
        <w:r w:rsidRPr="000D0566">
          <w:rPr>
            <w:rFonts w:ascii="Times New Roman" w:eastAsia="Times New Roman" w:hAnsi="Times New Roman" w:cs="Times New Roman"/>
            <w:sz w:val="24"/>
            <w:szCs w:val="24"/>
          </w:rPr>
          <w:br/>
          <w:t>4) Semen merupakan pelapis bagian dentin yang masuk ke rahang.</w:t>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sz w:val="24"/>
            <w:szCs w:val="24"/>
          </w:rPr>
          <w:br/>
          <w:t> b. Lidah</w:t>
        </w:r>
        <w:r w:rsidRPr="000D0566">
          <w:rPr>
            <w:rFonts w:ascii="Times New Roman" w:eastAsia="Times New Roman" w:hAnsi="Times New Roman" w:cs="Times New Roman"/>
            <w:sz w:val="24"/>
            <w:szCs w:val="24"/>
          </w:rPr>
          <w:br/>
          <w:t> • Lidah berfungsi untuk membantu mencampur dan menelan makanan, dan sebagai alat perasa makanan karena mengandung banyak reseptor pengecap atau perasa.</w:t>
        </w:r>
        <w:r w:rsidRPr="000D0566">
          <w:rPr>
            <w:rFonts w:ascii="Times New Roman" w:eastAsia="Times New Roman" w:hAnsi="Times New Roman" w:cs="Times New Roman"/>
            <w:sz w:val="24"/>
            <w:szCs w:val="24"/>
          </w:rPr>
          <w:br/>
          <w:t xml:space="preserve"> • </w:t>
        </w:r>
        <w:proofErr w:type="gramStart"/>
        <w:r w:rsidRPr="000D0566">
          <w:rPr>
            <w:rFonts w:ascii="Times New Roman" w:eastAsia="Times New Roman" w:hAnsi="Times New Roman" w:cs="Times New Roman"/>
            <w:sz w:val="24"/>
            <w:szCs w:val="24"/>
          </w:rPr>
          <w:t>lidah</w:t>
        </w:r>
        <w:proofErr w:type="gramEnd"/>
        <w:r w:rsidRPr="000D0566">
          <w:rPr>
            <w:rFonts w:ascii="Times New Roman" w:eastAsia="Times New Roman" w:hAnsi="Times New Roman" w:cs="Times New Roman"/>
            <w:sz w:val="24"/>
            <w:szCs w:val="24"/>
          </w:rPr>
          <w:t xml:space="preserve"> dapat merasakan manis, asin, pahit, dan asam.</w:t>
        </w:r>
        <w:r w:rsidRPr="000D0566">
          <w:rPr>
            <w:rFonts w:ascii="Times New Roman" w:eastAsia="Times New Roman" w:hAnsi="Times New Roman" w:cs="Times New Roman"/>
            <w:sz w:val="24"/>
            <w:szCs w:val="24"/>
          </w:rPr>
          <w:br/>
          <w:t> • Letak setiap rasa berbeda-beda, yaitu:</w:t>
        </w:r>
        <w:r w:rsidRPr="000D0566">
          <w:rPr>
            <w:rFonts w:ascii="Times New Roman" w:eastAsia="Times New Roman" w:hAnsi="Times New Roman" w:cs="Times New Roman"/>
            <w:sz w:val="24"/>
            <w:szCs w:val="24"/>
          </w:rPr>
          <w:br/>
          <w:t xml:space="preserve"> a. rasa </w:t>
        </w:r>
        <w:proofErr w:type="gramStart"/>
        <w:r w:rsidRPr="000D0566">
          <w:rPr>
            <w:rFonts w:ascii="Times New Roman" w:eastAsia="Times New Roman" w:hAnsi="Times New Roman" w:cs="Times New Roman"/>
            <w:sz w:val="24"/>
            <w:szCs w:val="24"/>
          </w:rPr>
          <w:t>asin :</w:t>
        </w:r>
        <w:proofErr w:type="gramEnd"/>
        <w:r w:rsidRPr="000D0566">
          <w:rPr>
            <w:rFonts w:ascii="Times New Roman" w:eastAsia="Times New Roman" w:hAnsi="Times New Roman" w:cs="Times New Roman"/>
            <w:sz w:val="24"/>
            <w:szCs w:val="24"/>
          </w:rPr>
          <w:t xml:space="preserve"> lidah bagian tepi depan,</w:t>
        </w:r>
        <w:r w:rsidRPr="000D0566">
          <w:rPr>
            <w:rFonts w:ascii="Times New Roman" w:eastAsia="Times New Roman" w:hAnsi="Times New Roman" w:cs="Times New Roman"/>
            <w:sz w:val="24"/>
            <w:szCs w:val="24"/>
          </w:rPr>
          <w:br/>
          <w:t> b. rasa manis : lidah bagian ujung,</w:t>
        </w:r>
        <w:r w:rsidRPr="000D0566">
          <w:rPr>
            <w:rFonts w:ascii="Times New Roman" w:eastAsia="Times New Roman" w:hAnsi="Times New Roman" w:cs="Times New Roman"/>
            <w:sz w:val="24"/>
            <w:szCs w:val="24"/>
          </w:rPr>
          <w:br/>
          <w:t> c. rasa asam : lidah bagian samping ,</w:t>
        </w:r>
        <w:r w:rsidRPr="000D0566">
          <w:rPr>
            <w:rFonts w:ascii="Times New Roman" w:eastAsia="Times New Roman" w:hAnsi="Times New Roman" w:cs="Times New Roman"/>
            <w:sz w:val="24"/>
            <w:szCs w:val="24"/>
          </w:rPr>
          <w:br/>
          <w:t> d. rasa pahit : lidah bagian belakang / pangkal lidah</w:t>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sz w:val="24"/>
            <w:szCs w:val="24"/>
          </w:rPr>
          <w:br/>
          <w:t> c. Kelenjar ludah</w:t>
        </w:r>
        <w:r w:rsidRPr="000D0566">
          <w:rPr>
            <w:rFonts w:ascii="Times New Roman" w:eastAsia="Times New Roman" w:hAnsi="Times New Roman" w:cs="Times New Roman"/>
            <w:sz w:val="24"/>
            <w:szCs w:val="24"/>
          </w:rPr>
          <w:br/>
          <w:t> • Terdapat tiga pasang kelenjar ludah di dalam rongga mulut, yaitu glandula parotis, glandula submaksilaris, dan glandula sublingualis atau glandula submandibularis.</w:t>
        </w:r>
        <w:r w:rsidRPr="000D0566">
          <w:rPr>
            <w:rFonts w:ascii="Times New Roman" w:eastAsia="Times New Roman" w:hAnsi="Times New Roman" w:cs="Times New Roman"/>
            <w:sz w:val="24"/>
            <w:szCs w:val="24"/>
          </w:rPr>
          <w:br/>
          <w:t> • Air ludah berperan penting dalam proses perubahan zat makanan secara kimiawi yang terjadi di dalam mulut.</w:t>
        </w:r>
        <w:r w:rsidRPr="000D0566">
          <w:rPr>
            <w:rFonts w:ascii="Times New Roman" w:eastAsia="Times New Roman" w:hAnsi="Times New Roman" w:cs="Times New Roman"/>
            <w:sz w:val="24"/>
            <w:szCs w:val="24"/>
          </w:rPr>
          <w:br/>
          <w:t> • Setelah makanan dilumatkan secara mekanis oleh gigi, air ludah ber- peran secara kimiawi dalam proses membasahi dan membuat makanan menjadi lembek agar mudah ditelan.</w:t>
        </w:r>
        <w:r w:rsidRPr="000D0566">
          <w:rPr>
            <w:rFonts w:ascii="Times New Roman" w:eastAsia="Times New Roman" w:hAnsi="Times New Roman" w:cs="Times New Roman"/>
            <w:sz w:val="24"/>
            <w:szCs w:val="24"/>
          </w:rPr>
          <w:br/>
          <w:t xml:space="preserve"> • Ludah terdiri atas air (99%) dan enzim amilase. </w:t>
        </w:r>
        <w:proofErr w:type="gramStart"/>
        <w:r w:rsidRPr="000D0566">
          <w:rPr>
            <w:rFonts w:ascii="Times New Roman" w:eastAsia="Times New Roman" w:hAnsi="Times New Roman" w:cs="Times New Roman"/>
            <w:sz w:val="24"/>
            <w:szCs w:val="24"/>
          </w:rPr>
          <w:t>Enzim ini menguraikan pati dalam makanan menjadi gula sederhana (glukosa dan maltosa).</w:t>
        </w:r>
        <w:proofErr w:type="gramEnd"/>
        <w:r w:rsidRPr="000D0566">
          <w:rPr>
            <w:rFonts w:ascii="Times New Roman" w:eastAsia="Times New Roman" w:hAnsi="Times New Roman" w:cs="Times New Roman"/>
            <w:sz w:val="24"/>
            <w:szCs w:val="24"/>
          </w:rPr>
          <w:br/>
          <w:t> • Makanan yang telah dilumatkan dengan dikunyah dan dilunakkan di dalam mulut oleh air liur disebut bolus. • Bolus ini diteruskan ke sistem pencernaan selanjutnya.</w:t>
        </w:r>
      </w:ins>
    </w:p>
    <w:p w:rsidR="000D0566" w:rsidRPr="000D0566" w:rsidRDefault="000D0566" w:rsidP="000D0566">
      <w:pPr>
        <w:spacing w:after="0" w:line="216" w:lineRule="atLeast"/>
        <w:rPr>
          <w:ins w:id="293" w:author="Unknown"/>
          <w:rFonts w:ascii="Times New Roman" w:eastAsia="Times New Roman" w:hAnsi="Times New Roman" w:cs="Times New Roman"/>
          <w:sz w:val="24"/>
          <w:szCs w:val="24"/>
        </w:rPr>
      </w:pPr>
      <w:ins w:id="294" w:author="Unknown">
        <w:r w:rsidRPr="000D0566">
          <w:rPr>
            <w:rFonts w:ascii="Times New Roman" w:eastAsia="Times New Roman" w:hAnsi="Times New Roman" w:cs="Times New Roman"/>
            <w:b/>
            <w:bCs/>
            <w:sz w:val="24"/>
            <w:szCs w:val="24"/>
          </w:rPr>
          <w:t>2. Kerongkongan (Esofagus)</w:t>
        </w:r>
        <w:proofErr w:type="gramStart"/>
        <w:r w:rsidRPr="000D0566">
          <w:rPr>
            <w:rFonts w:ascii="Times New Roman" w:eastAsia="Times New Roman" w:hAnsi="Times New Roman" w:cs="Times New Roman"/>
            <w:sz w:val="24"/>
            <w:szCs w:val="24"/>
          </w:rPr>
          <w:t>  •</w:t>
        </w:r>
        <w:proofErr w:type="gramEnd"/>
        <w:r w:rsidRPr="000D0566">
          <w:rPr>
            <w:rFonts w:ascii="Times New Roman" w:eastAsia="Times New Roman" w:hAnsi="Times New Roman" w:cs="Times New Roman"/>
            <w:sz w:val="24"/>
            <w:szCs w:val="24"/>
          </w:rPr>
          <w:t xml:space="preserve"> Kerongkongan merupakan saluran panjang (± 25 cm) yang tipis</w:t>
        </w:r>
        <w:r w:rsidRPr="000D0566">
          <w:rPr>
            <w:rFonts w:ascii="Times New Roman" w:eastAsia="Times New Roman" w:hAnsi="Times New Roman" w:cs="Times New Roman"/>
            <w:sz w:val="24"/>
            <w:szCs w:val="24"/>
          </w:rPr>
          <w:br/>
          <w:t>  • Fungsi kerongkongan ini sebagai jalan bolus dari mulut menuju lambung.</w:t>
        </w:r>
        <w:r w:rsidRPr="000D0566">
          <w:rPr>
            <w:rFonts w:ascii="Times New Roman" w:eastAsia="Times New Roman" w:hAnsi="Times New Roman" w:cs="Times New Roman"/>
            <w:sz w:val="24"/>
            <w:szCs w:val="24"/>
          </w:rPr>
          <w:br/>
          <w:t> • Bergeraknya bolus dari mulut ke lambung melalui kerongkongan disebabkan adanya gerak peristaltik pada otot dinding kerongkongan.</w:t>
        </w:r>
        <w:r w:rsidRPr="000D0566">
          <w:rPr>
            <w:rFonts w:ascii="Times New Roman" w:eastAsia="Times New Roman" w:hAnsi="Times New Roman" w:cs="Times New Roman"/>
            <w:sz w:val="24"/>
            <w:szCs w:val="24"/>
          </w:rPr>
          <w:br/>
          <w:t>  • Gerak peristaltik dapat terjadi karena adanya kontraksi otot secara bergantian pada lapisan otot yang tersusun secara memanjang dan melingkar.</w:t>
        </w:r>
        <w:r w:rsidRPr="000D0566">
          <w:rPr>
            <w:rFonts w:ascii="Times New Roman" w:eastAsia="Times New Roman" w:hAnsi="Times New Roman" w:cs="Times New Roman"/>
            <w:sz w:val="24"/>
            <w:szCs w:val="24"/>
          </w:rPr>
          <w:br/>
          <w:t>  • Terdapat epiglotis yang mengatur makanan supaya saat menelan tidak masuk ke trakea dan pau-paru 3.</w:t>
        </w:r>
      </w:ins>
    </w:p>
    <w:p w:rsidR="000D0566" w:rsidRPr="000D0566" w:rsidRDefault="000D0566" w:rsidP="000D0566">
      <w:pPr>
        <w:spacing w:after="0" w:line="216" w:lineRule="atLeast"/>
        <w:rPr>
          <w:ins w:id="295" w:author="Unknown"/>
          <w:rFonts w:ascii="Times New Roman" w:eastAsia="Times New Roman" w:hAnsi="Times New Roman" w:cs="Times New Roman"/>
          <w:sz w:val="24"/>
          <w:szCs w:val="24"/>
        </w:rPr>
      </w:pPr>
      <w:ins w:id="296" w:author="Unknown">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b/>
            <w:bCs/>
            <w:sz w:val="24"/>
            <w:szCs w:val="24"/>
          </w:rPr>
          <w:t>3.  Lambung (ventrikulus)</w:t>
        </w:r>
        <w:r w:rsidRPr="000D0566">
          <w:rPr>
            <w:rFonts w:ascii="Times New Roman" w:eastAsia="Times New Roman" w:hAnsi="Times New Roman" w:cs="Times New Roman"/>
            <w:sz w:val="24"/>
            <w:szCs w:val="24"/>
          </w:rPr>
          <w:t> • Lambung merupakan saluran pencernaan yang berbentuk seperti kantung, terletak di bawah sekat rongga badan.</w:t>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sz w:val="24"/>
            <w:szCs w:val="24"/>
          </w:rPr>
          <w:lastRenderedPageBreak/>
          <w:t> • Dilambung makanan dicerna secara mekanik dan kimia  </w:t>
        </w:r>
        <w:r w:rsidRPr="000D0566">
          <w:rPr>
            <w:rFonts w:ascii="Times New Roman" w:eastAsia="Times New Roman" w:hAnsi="Times New Roman" w:cs="Times New Roman"/>
            <w:sz w:val="24"/>
            <w:szCs w:val="24"/>
          </w:rPr>
          <w:br/>
          <w:t xml:space="preserve"> • lambung terdiri atas tiga bagian sebagai berikut, perhatikan gambar di bawah </w:t>
        </w:r>
        <w:proofErr w:type="gramStart"/>
        <w:r w:rsidRPr="000D0566">
          <w:rPr>
            <w:rFonts w:ascii="Times New Roman" w:eastAsia="Times New Roman" w:hAnsi="Times New Roman" w:cs="Times New Roman"/>
            <w:sz w:val="24"/>
            <w:szCs w:val="24"/>
          </w:rPr>
          <w:t>ini !</w:t>
        </w:r>
        <w:proofErr w:type="gramEnd"/>
      </w:ins>
    </w:p>
    <w:p w:rsidR="000D0566" w:rsidRPr="000D0566" w:rsidRDefault="000D0566" w:rsidP="000D0566">
      <w:pPr>
        <w:spacing w:after="0" w:line="216" w:lineRule="atLeast"/>
        <w:rPr>
          <w:ins w:id="297" w:author="Unknown"/>
          <w:rFonts w:ascii="Times New Roman" w:eastAsia="Times New Roman" w:hAnsi="Times New Roman" w:cs="Times New Roman"/>
          <w:sz w:val="24"/>
          <w:szCs w:val="24"/>
        </w:rPr>
      </w:pPr>
    </w:p>
    <w:p w:rsidR="000D0566" w:rsidRPr="000D0566" w:rsidRDefault="000D0566" w:rsidP="000D0566">
      <w:pPr>
        <w:spacing w:after="0" w:line="216" w:lineRule="atLeast"/>
        <w:rPr>
          <w:ins w:id="298" w:author="Unknown"/>
          <w:rFonts w:ascii="Times New Roman" w:eastAsia="Times New Roman" w:hAnsi="Times New Roman" w:cs="Times New Roman"/>
          <w:sz w:val="24"/>
          <w:szCs w:val="24"/>
        </w:rPr>
      </w:pPr>
    </w:p>
    <w:p w:rsidR="000D0566" w:rsidRPr="000D0566" w:rsidRDefault="000D0566" w:rsidP="000D0566">
      <w:pPr>
        <w:spacing w:after="0" w:line="216" w:lineRule="atLeast"/>
        <w:rPr>
          <w:ins w:id="299" w:author="Unknown"/>
          <w:rFonts w:ascii="Times New Roman" w:eastAsia="Times New Roman" w:hAnsi="Times New Roman" w:cs="Times New Roman"/>
          <w:sz w:val="24"/>
          <w:szCs w:val="24"/>
        </w:rPr>
      </w:pPr>
      <w:r w:rsidRPr="000D0566">
        <w:rPr>
          <w:rFonts w:ascii="Times New Roman" w:eastAsia="Times New Roman" w:hAnsi="Times New Roman" w:cs="Times New Roman"/>
          <w:noProof/>
          <w:color w:val="0000FF"/>
          <w:sz w:val="24"/>
          <w:szCs w:val="24"/>
        </w:rPr>
        <w:drawing>
          <wp:inline distT="0" distB="0" distL="0" distR="0">
            <wp:extent cx="3048000" cy="2286000"/>
            <wp:effectExtent l="19050" t="0" r="0" b="0"/>
            <wp:docPr id="12" name="Picture 12" descr="Lambung (ventrikulu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ambung (ventrikulus)">
                      <a:hlinkClick r:id="rId27"/>
                    </pic:cNvPr>
                    <pic:cNvPicPr>
                      <a:picLocks noChangeAspect="1" noChangeArrowheads="1"/>
                    </pic:cNvPicPr>
                  </pic:nvPicPr>
                  <pic:blipFill>
                    <a:blip r:embed="rId28"/>
                    <a:srcRect/>
                    <a:stretch>
                      <a:fillRect/>
                    </a:stretch>
                  </pic:blipFill>
                  <pic:spPr bwMode="auto">
                    <a:xfrm>
                      <a:off x="0" y="0"/>
                      <a:ext cx="3048000" cy="2286000"/>
                    </a:xfrm>
                    <a:prstGeom prst="rect">
                      <a:avLst/>
                    </a:prstGeom>
                    <a:noFill/>
                    <a:ln w="9525">
                      <a:noFill/>
                      <a:miter lim="800000"/>
                      <a:headEnd/>
                      <a:tailEnd/>
                    </a:ln>
                  </pic:spPr>
                </pic:pic>
              </a:graphicData>
            </a:graphic>
          </wp:inline>
        </w:drawing>
      </w:r>
    </w:p>
    <w:p w:rsidR="000D0566" w:rsidRPr="000D0566" w:rsidRDefault="000D0566" w:rsidP="000D0566">
      <w:pPr>
        <w:spacing w:after="0" w:line="216" w:lineRule="atLeast"/>
        <w:rPr>
          <w:ins w:id="300" w:author="Unknown"/>
          <w:rFonts w:ascii="Times New Roman" w:eastAsia="Times New Roman" w:hAnsi="Times New Roman" w:cs="Times New Roman"/>
          <w:sz w:val="24"/>
          <w:szCs w:val="24"/>
        </w:rPr>
      </w:pPr>
    </w:p>
    <w:p w:rsidR="000D0566" w:rsidRPr="000D0566" w:rsidRDefault="000D0566" w:rsidP="000D0566">
      <w:pPr>
        <w:spacing w:after="0" w:line="216" w:lineRule="atLeast"/>
        <w:rPr>
          <w:ins w:id="301" w:author="Unknown"/>
          <w:rFonts w:ascii="Times New Roman" w:eastAsia="Times New Roman" w:hAnsi="Times New Roman" w:cs="Times New Roman"/>
          <w:sz w:val="24"/>
          <w:szCs w:val="24"/>
        </w:rPr>
      </w:pPr>
    </w:p>
    <w:p w:rsidR="000D0566" w:rsidRPr="000D0566" w:rsidRDefault="000D0566" w:rsidP="000D0566">
      <w:pPr>
        <w:spacing w:after="0" w:line="216" w:lineRule="atLeast"/>
        <w:rPr>
          <w:ins w:id="302" w:author="Unknown"/>
          <w:rFonts w:ascii="Times New Roman" w:eastAsia="Times New Roman" w:hAnsi="Times New Roman" w:cs="Times New Roman"/>
          <w:sz w:val="24"/>
          <w:szCs w:val="24"/>
        </w:rPr>
      </w:pPr>
      <w:ins w:id="303" w:author="Unknown">
        <w:r w:rsidRPr="000D0566">
          <w:rPr>
            <w:rFonts w:ascii="Times New Roman" w:eastAsia="Times New Roman" w:hAnsi="Times New Roman" w:cs="Times New Roman"/>
            <w:sz w:val="24"/>
            <w:szCs w:val="24"/>
          </w:rPr>
          <w:t> a. Bagian atas disebut kardiak, merupakan bagian yang berbatasan dengan esofagus.</w:t>
        </w:r>
        <w:r w:rsidRPr="000D0566">
          <w:rPr>
            <w:rFonts w:ascii="Times New Roman" w:eastAsia="Times New Roman" w:hAnsi="Times New Roman" w:cs="Times New Roman"/>
            <w:sz w:val="24"/>
            <w:szCs w:val="24"/>
          </w:rPr>
          <w:br/>
          <w:t> b. Bagian tengah disebut fundus, merupakan bagian badan atau tengah lambung.</w:t>
        </w:r>
        <w:r w:rsidRPr="000D0566">
          <w:rPr>
            <w:rFonts w:ascii="Times New Roman" w:eastAsia="Times New Roman" w:hAnsi="Times New Roman" w:cs="Times New Roman"/>
            <w:sz w:val="24"/>
            <w:szCs w:val="24"/>
          </w:rPr>
          <w:br/>
          <w:t> c. Bagian bawah disebut pilorus, yang berbatasan dengan usus halus.</w:t>
        </w:r>
        <w:r w:rsidRPr="000D0566">
          <w:rPr>
            <w:rFonts w:ascii="Times New Roman" w:eastAsia="Times New Roman" w:hAnsi="Times New Roman" w:cs="Times New Roman"/>
            <w:sz w:val="24"/>
            <w:szCs w:val="24"/>
          </w:rPr>
          <w:br/>
          <w:t xml:space="preserve"> • Daerah perbatasan antara lambung dan kerongkongan terdapat otot sfinkter kardiak yang secara refleks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terbuka bila ada bolus masuk.</w:t>
        </w:r>
        <w:r w:rsidRPr="000D0566">
          <w:rPr>
            <w:rFonts w:ascii="Times New Roman" w:eastAsia="Times New Roman" w:hAnsi="Times New Roman" w:cs="Times New Roman"/>
            <w:sz w:val="24"/>
            <w:szCs w:val="24"/>
          </w:rPr>
          <w:br/>
          <w:t> • Sedangkan di bagian pilorus terdapat otot yang disebut sfinkter pilorus.</w:t>
        </w:r>
        <w:r w:rsidRPr="000D0566">
          <w:rPr>
            <w:rFonts w:ascii="Times New Roman" w:eastAsia="Times New Roman" w:hAnsi="Times New Roman" w:cs="Times New Roman"/>
            <w:sz w:val="24"/>
            <w:szCs w:val="24"/>
          </w:rPr>
          <w:br/>
          <w:t xml:space="preserve"> • Makanan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dicerna secara mekanik, apabila otot- otot ini berkontraksi, otot-otot tersebut menekan, meremas, dan mencampur bolus-bolus tersebut menjadi kimus (chyme).</w:t>
        </w:r>
        <w:r w:rsidRPr="000D0566">
          <w:rPr>
            <w:rFonts w:ascii="Times New Roman" w:eastAsia="Times New Roman" w:hAnsi="Times New Roman" w:cs="Times New Roman"/>
            <w:sz w:val="24"/>
            <w:szCs w:val="24"/>
          </w:rPr>
          <w:br/>
          <w:t>• Sementara itu, pencernaan secara kimiawi dibantu oleh getah lambung.</w:t>
        </w:r>
        <w:r w:rsidRPr="000D0566">
          <w:rPr>
            <w:rFonts w:ascii="Times New Roman" w:eastAsia="Times New Roman" w:hAnsi="Times New Roman" w:cs="Times New Roman"/>
            <w:sz w:val="24"/>
            <w:szCs w:val="24"/>
          </w:rPr>
          <w:br/>
          <w:t> • Getah ini dihasilkan oleh kelenjar yang terletak pada dinding lambung di bawah fundus,</w:t>
        </w:r>
        <w:r w:rsidRPr="000D0566">
          <w:rPr>
            <w:rFonts w:ascii="Times New Roman" w:eastAsia="Times New Roman" w:hAnsi="Times New Roman" w:cs="Times New Roman"/>
            <w:sz w:val="24"/>
            <w:szCs w:val="24"/>
          </w:rPr>
          <w:br/>
          <w:t> • sedangkan bagian dalam dinding lambung menghasilkan lendir yang berfungsi melindungi dinding lambung dari abrasi asam lambung, dan dapat beregenerasi bila cidera.</w:t>
        </w:r>
        <w:r w:rsidRPr="000D0566">
          <w:rPr>
            <w:rFonts w:ascii="Times New Roman" w:eastAsia="Times New Roman" w:hAnsi="Times New Roman" w:cs="Times New Roman"/>
            <w:sz w:val="24"/>
            <w:szCs w:val="24"/>
          </w:rPr>
          <w:br/>
          <w:t> • Getah lambung ini dapat dihasilkan akibat rangsangan bolus saat masuk ke lambung.</w:t>
        </w:r>
        <w:r w:rsidRPr="000D0566">
          <w:rPr>
            <w:rFonts w:ascii="Times New Roman" w:eastAsia="Times New Roman" w:hAnsi="Times New Roman" w:cs="Times New Roman"/>
            <w:sz w:val="24"/>
            <w:szCs w:val="24"/>
          </w:rPr>
          <w:br/>
          <w:t> • Getah lambung mengandung bermacam-macam zat kimia, yang sebagian besar terdiri atas air.</w:t>
        </w:r>
        <w:r w:rsidRPr="000D0566">
          <w:rPr>
            <w:rFonts w:ascii="Times New Roman" w:eastAsia="Times New Roman" w:hAnsi="Times New Roman" w:cs="Times New Roman"/>
            <w:sz w:val="24"/>
            <w:szCs w:val="24"/>
          </w:rPr>
          <w:br/>
          <w:t xml:space="preserve"> • Getah lambung juga mengandung HCl/asam lambung dan enzim-enzim pencernaan seperti renin, pepsinogen, dan lipase. Enzim renin dalam getah lambung berfungsi mengendapkan/ menggumpalkan kasein atau protein susu </w:t>
        </w:r>
        <w:proofErr w:type="gramStart"/>
        <w:r w:rsidRPr="000D0566">
          <w:rPr>
            <w:rFonts w:ascii="Times New Roman" w:eastAsia="Times New Roman" w:hAnsi="Times New Roman" w:cs="Times New Roman"/>
            <w:sz w:val="24"/>
            <w:szCs w:val="24"/>
          </w:rPr>
          <w:t>dari  air</w:t>
        </w:r>
        <w:proofErr w:type="gramEnd"/>
        <w:r w:rsidRPr="000D0566">
          <w:rPr>
            <w:rFonts w:ascii="Times New Roman" w:eastAsia="Times New Roman" w:hAnsi="Times New Roman" w:cs="Times New Roman"/>
            <w:sz w:val="24"/>
            <w:szCs w:val="24"/>
          </w:rPr>
          <w:t xml:space="preserve"> susu.</w:t>
        </w:r>
        <w:r w:rsidRPr="000D0566">
          <w:rPr>
            <w:rFonts w:ascii="Times New Roman" w:eastAsia="Times New Roman" w:hAnsi="Times New Roman" w:cs="Times New Roman"/>
            <w:sz w:val="24"/>
            <w:szCs w:val="24"/>
          </w:rPr>
          <w:br/>
          <w:t xml:space="preserve"> • Asam lambung memiliki beberapa fungsi </w:t>
        </w:r>
        <w:proofErr w:type="gramStart"/>
        <w:r w:rsidRPr="000D0566">
          <w:rPr>
            <w:rFonts w:ascii="Times New Roman" w:eastAsia="Times New Roman" w:hAnsi="Times New Roman" w:cs="Times New Roman"/>
            <w:sz w:val="24"/>
            <w:szCs w:val="24"/>
          </w:rPr>
          <w:t>berikut :</w:t>
        </w:r>
        <w:proofErr w:type="gramEnd"/>
      </w:ins>
    </w:p>
    <w:p w:rsidR="000D0566" w:rsidRPr="000D0566" w:rsidRDefault="000D0566" w:rsidP="000D0566">
      <w:pPr>
        <w:numPr>
          <w:ilvl w:val="0"/>
          <w:numId w:val="31"/>
        </w:numPr>
        <w:spacing w:before="100" w:beforeAutospacing="1" w:after="100" w:afterAutospacing="1" w:line="216" w:lineRule="atLeast"/>
        <w:rPr>
          <w:ins w:id="304" w:author="Unknown"/>
          <w:rFonts w:ascii="Times New Roman" w:eastAsia="Times New Roman" w:hAnsi="Times New Roman" w:cs="Times New Roman"/>
          <w:sz w:val="24"/>
          <w:szCs w:val="24"/>
        </w:rPr>
      </w:pPr>
      <w:ins w:id="305" w:author="Unknown">
        <w:r w:rsidRPr="000D0566">
          <w:rPr>
            <w:rFonts w:ascii="Times New Roman" w:eastAsia="Times New Roman" w:hAnsi="Times New Roman" w:cs="Times New Roman"/>
            <w:sz w:val="24"/>
            <w:szCs w:val="24"/>
          </w:rPr>
          <w:t>Mengaktifkan beberapa enzim yang terdapat dalam getah lambung, misalnya pepsinogen diubah menjadi pepsin. Enzim ini aktif memecah protein dalam bolus menjadi proteosa dan pepton yang mempunyai ukuran molekul lebih kecil.</w:t>
        </w:r>
      </w:ins>
    </w:p>
    <w:p w:rsidR="000D0566" w:rsidRPr="000D0566" w:rsidRDefault="000D0566" w:rsidP="000D0566">
      <w:pPr>
        <w:numPr>
          <w:ilvl w:val="0"/>
          <w:numId w:val="31"/>
        </w:numPr>
        <w:spacing w:before="100" w:beforeAutospacing="1" w:after="100" w:afterAutospacing="1" w:line="216" w:lineRule="atLeast"/>
        <w:rPr>
          <w:ins w:id="306" w:author="Unknown"/>
          <w:rFonts w:ascii="Times New Roman" w:eastAsia="Times New Roman" w:hAnsi="Times New Roman" w:cs="Times New Roman"/>
          <w:sz w:val="24"/>
          <w:szCs w:val="24"/>
        </w:rPr>
      </w:pPr>
      <w:ins w:id="307" w:author="Unknown">
        <w:r w:rsidRPr="000D0566">
          <w:rPr>
            <w:rFonts w:ascii="Times New Roman" w:eastAsia="Times New Roman" w:hAnsi="Times New Roman" w:cs="Times New Roman"/>
            <w:sz w:val="24"/>
            <w:szCs w:val="24"/>
          </w:rPr>
          <w:t>Menetralkan sifat alkali bolus yang datang dari rongga mulut.</w:t>
        </w:r>
      </w:ins>
    </w:p>
    <w:p w:rsidR="000D0566" w:rsidRPr="000D0566" w:rsidRDefault="000D0566" w:rsidP="000D0566">
      <w:pPr>
        <w:numPr>
          <w:ilvl w:val="0"/>
          <w:numId w:val="31"/>
        </w:numPr>
        <w:spacing w:before="100" w:beforeAutospacing="1" w:after="100" w:afterAutospacing="1" w:line="216" w:lineRule="atLeast"/>
        <w:rPr>
          <w:ins w:id="308" w:author="Unknown"/>
          <w:rFonts w:ascii="Times New Roman" w:eastAsia="Times New Roman" w:hAnsi="Times New Roman" w:cs="Times New Roman"/>
          <w:sz w:val="24"/>
          <w:szCs w:val="24"/>
        </w:rPr>
      </w:pPr>
      <w:ins w:id="309" w:author="Unknown">
        <w:r w:rsidRPr="000D0566">
          <w:rPr>
            <w:rFonts w:ascii="Times New Roman" w:eastAsia="Times New Roman" w:hAnsi="Times New Roman" w:cs="Times New Roman"/>
            <w:sz w:val="24"/>
            <w:szCs w:val="24"/>
          </w:rPr>
          <w:t>Mengubah kelarutan garam mineral.</w:t>
        </w:r>
      </w:ins>
    </w:p>
    <w:p w:rsidR="000D0566" w:rsidRPr="000D0566" w:rsidRDefault="000D0566" w:rsidP="000D0566">
      <w:pPr>
        <w:numPr>
          <w:ilvl w:val="0"/>
          <w:numId w:val="31"/>
        </w:numPr>
        <w:spacing w:before="100" w:beforeAutospacing="1" w:after="100" w:afterAutospacing="1" w:line="216" w:lineRule="atLeast"/>
        <w:rPr>
          <w:ins w:id="310" w:author="Unknown"/>
          <w:rFonts w:ascii="Times New Roman" w:eastAsia="Times New Roman" w:hAnsi="Times New Roman" w:cs="Times New Roman"/>
          <w:sz w:val="24"/>
          <w:szCs w:val="24"/>
        </w:rPr>
      </w:pPr>
      <w:ins w:id="311" w:author="Unknown">
        <w:r w:rsidRPr="000D0566">
          <w:rPr>
            <w:rFonts w:ascii="Times New Roman" w:eastAsia="Times New Roman" w:hAnsi="Times New Roman" w:cs="Times New Roman"/>
            <w:sz w:val="24"/>
            <w:szCs w:val="24"/>
          </w:rPr>
          <w:t>Mengasamkan lambung (pH turun 1–3), sehingga dapat membunuh kuman yang ikut masuk ke lambung bersama bolus.</w:t>
        </w:r>
      </w:ins>
    </w:p>
    <w:p w:rsidR="000D0566" w:rsidRPr="000D0566" w:rsidRDefault="000D0566" w:rsidP="000D0566">
      <w:pPr>
        <w:numPr>
          <w:ilvl w:val="0"/>
          <w:numId w:val="31"/>
        </w:numPr>
        <w:spacing w:before="100" w:beforeAutospacing="1" w:after="100" w:afterAutospacing="1" w:line="216" w:lineRule="atLeast"/>
        <w:rPr>
          <w:ins w:id="312" w:author="Unknown"/>
          <w:rFonts w:ascii="Times New Roman" w:eastAsia="Times New Roman" w:hAnsi="Times New Roman" w:cs="Times New Roman"/>
          <w:sz w:val="24"/>
          <w:szCs w:val="24"/>
        </w:rPr>
      </w:pPr>
      <w:ins w:id="313" w:author="Unknown">
        <w:r w:rsidRPr="000D0566">
          <w:rPr>
            <w:rFonts w:ascii="Times New Roman" w:eastAsia="Times New Roman" w:hAnsi="Times New Roman" w:cs="Times New Roman"/>
            <w:sz w:val="24"/>
            <w:szCs w:val="24"/>
          </w:rPr>
          <w:t>Mengatur membuka dan menutupnya katup antara lambung dan usus dua belas jari.</w:t>
        </w:r>
      </w:ins>
    </w:p>
    <w:p w:rsidR="000D0566" w:rsidRPr="000D0566" w:rsidRDefault="000D0566" w:rsidP="000D0566">
      <w:pPr>
        <w:numPr>
          <w:ilvl w:val="0"/>
          <w:numId w:val="31"/>
        </w:numPr>
        <w:spacing w:before="100" w:beforeAutospacing="1" w:after="100" w:afterAutospacing="1" w:line="216" w:lineRule="atLeast"/>
        <w:rPr>
          <w:ins w:id="314" w:author="Unknown"/>
          <w:rFonts w:ascii="Times New Roman" w:eastAsia="Times New Roman" w:hAnsi="Times New Roman" w:cs="Times New Roman"/>
          <w:sz w:val="24"/>
          <w:szCs w:val="24"/>
        </w:rPr>
      </w:pPr>
      <w:ins w:id="315" w:author="Unknown">
        <w:r w:rsidRPr="000D0566">
          <w:rPr>
            <w:rFonts w:ascii="Times New Roman" w:eastAsia="Times New Roman" w:hAnsi="Times New Roman" w:cs="Times New Roman"/>
            <w:sz w:val="24"/>
            <w:szCs w:val="24"/>
          </w:rPr>
          <w:lastRenderedPageBreak/>
          <w:t>Merangsang sekresi getah usus.</w:t>
        </w:r>
      </w:ins>
    </w:p>
    <w:p w:rsidR="000D0566" w:rsidRPr="000D0566" w:rsidRDefault="000D0566" w:rsidP="000D0566">
      <w:pPr>
        <w:spacing w:after="0" w:line="216" w:lineRule="atLeast"/>
        <w:rPr>
          <w:ins w:id="316" w:author="Unknown"/>
          <w:rFonts w:ascii="Times New Roman" w:eastAsia="Times New Roman" w:hAnsi="Times New Roman" w:cs="Times New Roman"/>
          <w:sz w:val="24"/>
          <w:szCs w:val="24"/>
        </w:rPr>
      </w:pPr>
      <w:ins w:id="317" w:author="Unknown">
        <w:r w:rsidRPr="000D0566">
          <w:rPr>
            <w:rFonts w:ascii="Times New Roman" w:eastAsia="Times New Roman" w:hAnsi="Times New Roman" w:cs="Times New Roman"/>
            <w:sz w:val="24"/>
            <w:szCs w:val="24"/>
          </w:rPr>
          <w:t> • Lambung dalam suasana asam dapat merangsang pepsinogen menjadi pepsin.</w:t>
        </w:r>
        <w:r w:rsidRPr="000D0566">
          <w:rPr>
            <w:rFonts w:ascii="Times New Roman" w:eastAsia="Times New Roman" w:hAnsi="Times New Roman" w:cs="Times New Roman"/>
            <w:sz w:val="24"/>
            <w:szCs w:val="24"/>
          </w:rPr>
          <w:br/>
          <w:t> • Pepsin ini berfungsi memecah molekul-molekul protein menjadi molekul- molekul peptida.</w:t>
        </w:r>
        <w:r w:rsidRPr="000D0566">
          <w:rPr>
            <w:rFonts w:ascii="Times New Roman" w:eastAsia="Times New Roman" w:hAnsi="Times New Roman" w:cs="Times New Roman"/>
            <w:sz w:val="24"/>
            <w:szCs w:val="24"/>
          </w:rPr>
          <w:br/>
          <w:t xml:space="preserve"> • </w:t>
        </w:r>
        <w:proofErr w:type="gramStart"/>
        <w:r w:rsidRPr="000D0566">
          <w:rPr>
            <w:rFonts w:ascii="Times New Roman" w:eastAsia="Times New Roman" w:hAnsi="Times New Roman" w:cs="Times New Roman"/>
            <w:sz w:val="24"/>
            <w:szCs w:val="24"/>
          </w:rPr>
          <w:t>lipase</w:t>
        </w:r>
        <w:proofErr w:type="gramEnd"/>
        <w:r w:rsidRPr="000D0566">
          <w:rPr>
            <w:rFonts w:ascii="Times New Roman" w:eastAsia="Times New Roman" w:hAnsi="Times New Roman" w:cs="Times New Roman"/>
            <w:sz w:val="24"/>
            <w:szCs w:val="24"/>
          </w:rPr>
          <w:t xml:space="preserve"> berfungsi mengubah lemak menjadi asam lemak dan gliserol.</w:t>
        </w:r>
        <w:r w:rsidRPr="000D0566">
          <w:rPr>
            <w:rFonts w:ascii="Times New Roman" w:eastAsia="Times New Roman" w:hAnsi="Times New Roman" w:cs="Times New Roman"/>
            <w:sz w:val="24"/>
            <w:szCs w:val="24"/>
          </w:rPr>
          <w:br/>
          <w:t xml:space="preserve"> • Selanjutnya, kimus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masuk ke usus halus melalui suatu sfinkter pilorus yang berukuran kecil.</w:t>
        </w:r>
        <w:r w:rsidRPr="000D0566">
          <w:rPr>
            <w:rFonts w:ascii="Times New Roman" w:eastAsia="Times New Roman" w:hAnsi="Times New Roman" w:cs="Times New Roman"/>
            <w:sz w:val="24"/>
            <w:szCs w:val="24"/>
          </w:rPr>
          <w:br/>
          <w:t> • Apabila otot-otot ini berkontraksi, maka kimus didorong masuk ke usus halus sedikit demi sedikit.</w:t>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b/>
            <w:bCs/>
            <w:sz w:val="24"/>
            <w:szCs w:val="24"/>
          </w:rPr>
          <w:t> 4. Usus halus (intestinum)</w:t>
        </w:r>
        <w:r w:rsidRPr="000D0566">
          <w:rPr>
            <w:rFonts w:ascii="Times New Roman" w:eastAsia="Times New Roman" w:hAnsi="Times New Roman" w:cs="Times New Roman"/>
            <w:sz w:val="24"/>
            <w:szCs w:val="24"/>
          </w:rPr>
          <w:br/>
          <w:t> • Usus halus merupakan saluran berkelok-kelok yang panjangnya sekitar 6–8 meter, lebar 25 mm dengan banyak lipatan yang disebut vili atau jonjot-jonjot usus.</w:t>
        </w:r>
        <w:r w:rsidRPr="000D0566">
          <w:rPr>
            <w:rFonts w:ascii="Times New Roman" w:eastAsia="Times New Roman" w:hAnsi="Times New Roman" w:cs="Times New Roman"/>
            <w:sz w:val="24"/>
            <w:szCs w:val="24"/>
          </w:rPr>
          <w:br/>
          <w:t> • Vili ini berfungsi memperluas permukaan usus halus yang berpengaruh terhadap proses penyerapan makanan.</w:t>
        </w:r>
        <w:r w:rsidRPr="000D0566">
          <w:rPr>
            <w:rFonts w:ascii="Times New Roman" w:eastAsia="Times New Roman" w:hAnsi="Times New Roman" w:cs="Times New Roman"/>
            <w:sz w:val="24"/>
            <w:szCs w:val="24"/>
          </w:rPr>
          <w:br/>
          <w:t> • Usus halus terbagi menjadi tiga bagian seperti berikut: a. duodenum (usus 12 jari), panjangnya ± 25 cm, b. jejunum (usus kosong), panjangnya ± 7 m, c. ileum (usus penyerapan), panjangnya ± 1 m.</w:t>
        </w:r>
        <w:r w:rsidRPr="000D0566">
          <w:rPr>
            <w:rFonts w:ascii="Times New Roman" w:eastAsia="Times New Roman" w:hAnsi="Times New Roman" w:cs="Times New Roman"/>
            <w:sz w:val="24"/>
            <w:szCs w:val="24"/>
          </w:rPr>
          <w:br/>
          <w:t> • Pada usus dua belas jari bermuara saluran getah pankreas dan saluran empedu.</w:t>
        </w:r>
        <w:r w:rsidRPr="000D0566">
          <w:rPr>
            <w:rFonts w:ascii="Times New Roman" w:eastAsia="Times New Roman" w:hAnsi="Times New Roman" w:cs="Times New Roman"/>
            <w:sz w:val="24"/>
            <w:szCs w:val="24"/>
          </w:rPr>
          <w:br/>
          <w:t xml:space="preserve"> • Pankreas menghasilkan getah pankreas yang mengandung enzim-enzim sebagai </w:t>
        </w:r>
        <w:proofErr w:type="gramStart"/>
        <w:r w:rsidRPr="000D0566">
          <w:rPr>
            <w:rFonts w:ascii="Times New Roman" w:eastAsia="Times New Roman" w:hAnsi="Times New Roman" w:cs="Times New Roman"/>
            <w:sz w:val="24"/>
            <w:szCs w:val="24"/>
          </w:rPr>
          <w:t>berikut :</w:t>
        </w:r>
        <w:proofErr w:type="gramEnd"/>
        <w:r w:rsidRPr="000D0566">
          <w:rPr>
            <w:rFonts w:ascii="Times New Roman" w:eastAsia="Times New Roman" w:hAnsi="Times New Roman" w:cs="Times New Roman"/>
            <w:sz w:val="24"/>
            <w:szCs w:val="24"/>
          </w:rPr>
          <w:br/>
          <w:t> a. Amilopsin (amilase pankreas) yaitu enzim yang mengubah zat tepung (amilum) menjadi gula lebih sederhana (maltosa).</w:t>
        </w:r>
        <w:r w:rsidRPr="000D0566">
          <w:rPr>
            <w:rFonts w:ascii="Times New Roman" w:eastAsia="Times New Roman" w:hAnsi="Times New Roman" w:cs="Times New Roman"/>
            <w:sz w:val="24"/>
            <w:szCs w:val="24"/>
          </w:rPr>
          <w:br/>
          <w:t> b. Steapsin (lipase pankreas) yaitu enzim yang mengubah lemak menjadi asam lemak dan gliserol.</w:t>
        </w:r>
        <w:r w:rsidRPr="000D0566">
          <w:rPr>
            <w:rFonts w:ascii="Times New Roman" w:eastAsia="Times New Roman" w:hAnsi="Times New Roman" w:cs="Times New Roman"/>
            <w:sz w:val="24"/>
            <w:szCs w:val="24"/>
          </w:rPr>
          <w:br/>
          <w:t xml:space="preserve"> c. </w:t>
        </w:r>
        <w:proofErr w:type="gramStart"/>
        <w:r w:rsidRPr="000D0566">
          <w:rPr>
            <w:rFonts w:ascii="Times New Roman" w:eastAsia="Times New Roman" w:hAnsi="Times New Roman" w:cs="Times New Roman"/>
            <w:sz w:val="24"/>
            <w:szCs w:val="24"/>
          </w:rPr>
          <w:t>Tripsinogen ,</w:t>
        </w:r>
        <w:proofErr w:type="gramEnd"/>
        <w:r w:rsidRPr="000D0566">
          <w:rPr>
            <w:rFonts w:ascii="Times New Roman" w:eastAsia="Times New Roman" w:hAnsi="Times New Roman" w:cs="Times New Roman"/>
            <w:sz w:val="24"/>
            <w:szCs w:val="24"/>
          </w:rPr>
          <w:t xml:space="preserve"> jika belum aktif, maka akan diaktifkan menjadi tripsin, yaitu enzim yang mengubah protein dan pepton menjadi dipeptida dan asam amino yang siap diserap oleh usus halus.</w:t>
        </w:r>
        <w:r w:rsidRPr="000D0566">
          <w:rPr>
            <w:rFonts w:ascii="Times New Roman" w:eastAsia="Times New Roman" w:hAnsi="Times New Roman" w:cs="Times New Roman"/>
            <w:sz w:val="24"/>
            <w:szCs w:val="24"/>
          </w:rPr>
          <w:br/>
          <w:t> • Empedu dihasilkan oleh hati dan ditampung di dalam kantung empedu.</w:t>
        </w:r>
        <w:r w:rsidRPr="000D0566">
          <w:rPr>
            <w:rFonts w:ascii="Times New Roman" w:eastAsia="Times New Roman" w:hAnsi="Times New Roman" w:cs="Times New Roman"/>
            <w:sz w:val="24"/>
            <w:szCs w:val="24"/>
          </w:rPr>
          <w:br/>
          <w:t> • Selanjutnya, empedu dialirkan melalui saluran empedu ke usus dua belas jari.</w:t>
        </w:r>
        <w:r w:rsidRPr="000D0566">
          <w:rPr>
            <w:rFonts w:ascii="Times New Roman" w:eastAsia="Times New Roman" w:hAnsi="Times New Roman" w:cs="Times New Roman"/>
            <w:sz w:val="24"/>
            <w:szCs w:val="24"/>
          </w:rPr>
          <w:br/>
          <w:t> • Empedu mengandung garam-garam empedu dan zat warna empedu (bilirubin).</w:t>
        </w:r>
        <w:r w:rsidRPr="000D0566">
          <w:rPr>
            <w:rFonts w:ascii="Times New Roman" w:eastAsia="Times New Roman" w:hAnsi="Times New Roman" w:cs="Times New Roman"/>
            <w:sz w:val="24"/>
            <w:szCs w:val="24"/>
          </w:rPr>
          <w:br/>
          <w:t> • Garam empedu berfungsi mengemulsikan lemak.</w:t>
        </w:r>
        <w:r w:rsidRPr="000D0566">
          <w:rPr>
            <w:rFonts w:ascii="Times New Roman" w:eastAsia="Times New Roman" w:hAnsi="Times New Roman" w:cs="Times New Roman"/>
            <w:sz w:val="24"/>
            <w:szCs w:val="24"/>
          </w:rPr>
          <w:br/>
          <w:t xml:space="preserve"> • Zat warna empedu berwarna kecoklatan, dan dihasilkan dengan </w:t>
        </w:r>
        <w:proofErr w:type="gramStart"/>
        <w:r w:rsidRPr="000D0566">
          <w:rPr>
            <w:rFonts w:ascii="Times New Roman" w:eastAsia="Times New Roman" w:hAnsi="Times New Roman" w:cs="Times New Roman"/>
            <w:sz w:val="24"/>
            <w:szCs w:val="24"/>
          </w:rPr>
          <w:t>cara</w:t>
        </w:r>
        <w:proofErr w:type="gramEnd"/>
        <w:r w:rsidRPr="000D0566">
          <w:rPr>
            <w:rFonts w:ascii="Times New Roman" w:eastAsia="Times New Roman" w:hAnsi="Times New Roman" w:cs="Times New Roman"/>
            <w:sz w:val="24"/>
            <w:szCs w:val="24"/>
          </w:rPr>
          <w:t xml:space="preserve"> merombak sel darah merah yang telah tua di hati.</w:t>
        </w:r>
      </w:ins>
    </w:p>
    <w:p w:rsidR="000D0566" w:rsidRPr="000D0566" w:rsidRDefault="000D0566" w:rsidP="000D0566">
      <w:pPr>
        <w:spacing w:after="0" w:line="240" w:lineRule="auto"/>
        <w:rPr>
          <w:ins w:id="318" w:author="Unknown"/>
          <w:rFonts w:ascii="Times New Roman" w:eastAsia="Times New Roman" w:hAnsi="Times New Roman" w:cs="Times New Roman"/>
          <w:sz w:val="24"/>
          <w:szCs w:val="24"/>
        </w:rPr>
      </w:pPr>
      <w:ins w:id="319" w:author="Unknown">
        <w:r w:rsidRPr="000D0566">
          <w:rPr>
            <w:rFonts w:ascii="Times New Roman" w:eastAsia="Times New Roman" w:hAnsi="Times New Roman" w:cs="Times New Roman"/>
            <w:sz w:val="24"/>
            <w:szCs w:val="24"/>
          </w:rPr>
          <w:t>  • Zat warna empedu memberikan ciri warna cokelat pada feses.</w:t>
        </w:r>
        <w:r w:rsidRPr="000D0566">
          <w:rPr>
            <w:rFonts w:ascii="Times New Roman" w:eastAsia="Times New Roman" w:hAnsi="Times New Roman" w:cs="Times New Roman"/>
            <w:sz w:val="24"/>
            <w:szCs w:val="24"/>
          </w:rPr>
          <w:br/>
          <w:t xml:space="preserve"> • Selain enzim dari pankreas, dinding usus halus juga menghasilkan getah usus halus yang mengandung enzim-enzim sebagai </w:t>
        </w:r>
        <w:proofErr w:type="gramStart"/>
        <w:r w:rsidRPr="000D0566">
          <w:rPr>
            <w:rFonts w:ascii="Times New Roman" w:eastAsia="Times New Roman" w:hAnsi="Times New Roman" w:cs="Times New Roman"/>
            <w:sz w:val="24"/>
            <w:szCs w:val="24"/>
          </w:rPr>
          <w:t>berikut :</w:t>
        </w:r>
        <w:proofErr w:type="gramEnd"/>
      </w:ins>
    </w:p>
    <w:p w:rsidR="000D0566" w:rsidRPr="000D0566" w:rsidRDefault="000D0566" w:rsidP="000D0566">
      <w:pPr>
        <w:numPr>
          <w:ilvl w:val="0"/>
          <w:numId w:val="32"/>
        </w:numPr>
        <w:spacing w:before="100" w:beforeAutospacing="1" w:after="100" w:afterAutospacing="1" w:line="216" w:lineRule="atLeast"/>
        <w:rPr>
          <w:ins w:id="320" w:author="Unknown"/>
          <w:rFonts w:ascii="Times New Roman" w:eastAsia="Times New Roman" w:hAnsi="Times New Roman" w:cs="Times New Roman"/>
          <w:sz w:val="24"/>
          <w:szCs w:val="24"/>
        </w:rPr>
      </w:pPr>
      <w:ins w:id="321" w:author="Unknown">
        <w:r w:rsidRPr="000D0566">
          <w:rPr>
            <w:rFonts w:ascii="Times New Roman" w:eastAsia="Times New Roman" w:hAnsi="Times New Roman" w:cs="Times New Roman"/>
            <w:sz w:val="24"/>
            <w:szCs w:val="24"/>
          </w:rPr>
          <w:t>Maltase, berfungsi mengubah maltosa menjadi glukosa.</w:t>
        </w:r>
      </w:ins>
    </w:p>
    <w:p w:rsidR="000D0566" w:rsidRPr="000D0566" w:rsidRDefault="000D0566" w:rsidP="000D0566">
      <w:pPr>
        <w:numPr>
          <w:ilvl w:val="0"/>
          <w:numId w:val="32"/>
        </w:numPr>
        <w:spacing w:before="100" w:beforeAutospacing="1" w:after="100" w:afterAutospacing="1" w:line="216" w:lineRule="atLeast"/>
        <w:rPr>
          <w:ins w:id="322" w:author="Unknown"/>
          <w:rFonts w:ascii="Times New Roman" w:eastAsia="Times New Roman" w:hAnsi="Times New Roman" w:cs="Times New Roman"/>
          <w:sz w:val="24"/>
          <w:szCs w:val="24"/>
        </w:rPr>
      </w:pPr>
      <w:ins w:id="323" w:author="Unknown">
        <w:r w:rsidRPr="000D0566">
          <w:rPr>
            <w:rFonts w:ascii="Times New Roman" w:eastAsia="Times New Roman" w:hAnsi="Times New Roman" w:cs="Times New Roman"/>
            <w:sz w:val="24"/>
            <w:szCs w:val="24"/>
          </w:rPr>
          <w:t>Laktase, berfungsi mengubah laktosa menjadi glukosa dan galaktosa.</w:t>
        </w:r>
      </w:ins>
    </w:p>
    <w:p w:rsidR="000D0566" w:rsidRPr="000D0566" w:rsidRDefault="000D0566" w:rsidP="000D0566">
      <w:pPr>
        <w:numPr>
          <w:ilvl w:val="0"/>
          <w:numId w:val="32"/>
        </w:numPr>
        <w:spacing w:before="100" w:beforeAutospacing="1" w:after="100" w:afterAutospacing="1" w:line="216" w:lineRule="atLeast"/>
        <w:rPr>
          <w:ins w:id="324" w:author="Unknown"/>
          <w:rFonts w:ascii="Times New Roman" w:eastAsia="Times New Roman" w:hAnsi="Times New Roman" w:cs="Times New Roman"/>
          <w:sz w:val="24"/>
          <w:szCs w:val="24"/>
        </w:rPr>
      </w:pPr>
      <w:ins w:id="325" w:author="Unknown">
        <w:r w:rsidRPr="000D0566">
          <w:rPr>
            <w:rFonts w:ascii="Times New Roman" w:eastAsia="Times New Roman" w:hAnsi="Times New Roman" w:cs="Times New Roman"/>
            <w:sz w:val="24"/>
            <w:szCs w:val="24"/>
          </w:rPr>
          <w:t>Sukrase, berfungsi mengubah sukrosa menjadi glukosa dan fruktosa.</w:t>
        </w:r>
      </w:ins>
    </w:p>
    <w:p w:rsidR="000D0566" w:rsidRPr="000D0566" w:rsidRDefault="000D0566" w:rsidP="000D0566">
      <w:pPr>
        <w:numPr>
          <w:ilvl w:val="0"/>
          <w:numId w:val="32"/>
        </w:numPr>
        <w:spacing w:before="100" w:beforeAutospacing="1" w:after="100" w:afterAutospacing="1" w:line="216" w:lineRule="atLeast"/>
        <w:rPr>
          <w:ins w:id="326" w:author="Unknown"/>
          <w:rFonts w:ascii="Times New Roman" w:eastAsia="Times New Roman" w:hAnsi="Times New Roman" w:cs="Times New Roman"/>
          <w:sz w:val="24"/>
          <w:szCs w:val="24"/>
        </w:rPr>
      </w:pPr>
      <w:ins w:id="327" w:author="Unknown">
        <w:r w:rsidRPr="000D0566">
          <w:rPr>
            <w:rFonts w:ascii="Times New Roman" w:eastAsia="Times New Roman" w:hAnsi="Times New Roman" w:cs="Times New Roman"/>
            <w:sz w:val="24"/>
            <w:szCs w:val="24"/>
          </w:rPr>
          <w:t>Tripsin, berfungsi mengubah pepton menjadi asam amino.</w:t>
        </w:r>
      </w:ins>
    </w:p>
    <w:p w:rsidR="000D0566" w:rsidRPr="000D0566" w:rsidRDefault="000D0566" w:rsidP="000D0566">
      <w:pPr>
        <w:numPr>
          <w:ilvl w:val="0"/>
          <w:numId w:val="32"/>
        </w:numPr>
        <w:spacing w:before="100" w:beforeAutospacing="1" w:after="100" w:afterAutospacing="1" w:line="216" w:lineRule="atLeast"/>
        <w:rPr>
          <w:ins w:id="328" w:author="Unknown"/>
          <w:rFonts w:ascii="Times New Roman" w:eastAsia="Times New Roman" w:hAnsi="Times New Roman" w:cs="Times New Roman"/>
          <w:sz w:val="24"/>
          <w:szCs w:val="24"/>
        </w:rPr>
      </w:pPr>
      <w:ins w:id="329" w:author="Unknown">
        <w:r w:rsidRPr="000D0566">
          <w:rPr>
            <w:rFonts w:ascii="Times New Roman" w:eastAsia="Times New Roman" w:hAnsi="Times New Roman" w:cs="Times New Roman"/>
            <w:sz w:val="24"/>
            <w:szCs w:val="24"/>
          </w:rPr>
          <w:t>Enterokinase, berfungsi mengaktifkan tripsinogen menjadi tripsin.</w:t>
        </w:r>
      </w:ins>
    </w:p>
    <w:p w:rsidR="000D0566" w:rsidRPr="000D0566" w:rsidRDefault="000D0566" w:rsidP="000D0566">
      <w:pPr>
        <w:spacing w:after="0" w:line="240" w:lineRule="auto"/>
        <w:rPr>
          <w:ins w:id="330" w:author="Unknown"/>
          <w:rFonts w:ascii="Times New Roman" w:eastAsia="Times New Roman" w:hAnsi="Times New Roman" w:cs="Times New Roman"/>
          <w:sz w:val="24"/>
          <w:szCs w:val="24"/>
        </w:rPr>
      </w:pPr>
    </w:p>
    <w:p w:rsidR="000D0566" w:rsidRPr="000D0566" w:rsidRDefault="000D0566" w:rsidP="000D0566">
      <w:pPr>
        <w:numPr>
          <w:ilvl w:val="0"/>
          <w:numId w:val="33"/>
        </w:numPr>
        <w:spacing w:before="100" w:beforeAutospacing="1" w:after="100" w:afterAutospacing="1" w:line="216" w:lineRule="atLeast"/>
        <w:rPr>
          <w:ins w:id="331" w:author="Unknown"/>
          <w:rFonts w:ascii="Times New Roman" w:eastAsia="Times New Roman" w:hAnsi="Times New Roman" w:cs="Times New Roman"/>
          <w:sz w:val="24"/>
          <w:szCs w:val="24"/>
        </w:rPr>
      </w:pPr>
      <w:ins w:id="332" w:author="Unknown">
        <w:r w:rsidRPr="000D0566">
          <w:rPr>
            <w:rFonts w:ascii="Times New Roman" w:eastAsia="Times New Roman" w:hAnsi="Times New Roman" w:cs="Times New Roman"/>
            <w:sz w:val="24"/>
            <w:szCs w:val="24"/>
          </w:rPr>
          <w:lastRenderedPageBreak/>
          <w:t>Di dalam usus halus terjadi proses pencernaan kimiawi dengan melibatkan berbagai enzim pencernaan. Karbohidrat dicerna menjadi glukosa.</w:t>
        </w:r>
      </w:ins>
    </w:p>
    <w:p w:rsidR="000D0566" w:rsidRPr="000D0566" w:rsidRDefault="000D0566" w:rsidP="000D0566">
      <w:pPr>
        <w:numPr>
          <w:ilvl w:val="0"/>
          <w:numId w:val="33"/>
        </w:numPr>
        <w:spacing w:before="100" w:beforeAutospacing="1" w:after="100" w:afterAutospacing="1" w:line="216" w:lineRule="atLeast"/>
        <w:rPr>
          <w:ins w:id="333" w:author="Unknown"/>
          <w:rFonts w:ascii="Times New Roman" w:eastAsia="Times New Roman" w:hAnsi="Times New Roman" w:cs="Times New Roman"/>
          <w:sz w:val="24"/>
          <w:szCs w:val="24"/>
        </w:rPr>
      </w:pPr>
      <w:ins w:id="334" w:author="Unknown">
        <w:r w:rsidRPr="000D0566">
          <w:rPr>
            <w:rFonts w:ascii="Times New Roman" w:eastAsia="Times New Roman" w:hAnsi="Times New Roman" w:cs="Times New Roman"/>
            <w:sz w:val="24"/>
            <w:szCs w:val="24"/>
          </w:rPr>
          <w:t>Lemak dicerna menjadi asam lemak dan gliserol,</w:t>
        </w:r>
      </w:ins>
    </w:p>
    <w:p w:rsidR="000D0566" w:rsidRPr="000D0566" w:rsidRDefault="000D0566" w:rsidP="000D0566">
      <w:pPr>
        <w:numPr>
          <w:ilvl w:val="0"/>
          <w:numId w:val="33"/>
        </w:numPr>
        <w:spacing w:before="100" w:beforeAutospacing="1" w:after="100" w:afterAutospacing="1" w:line="216" w:lineRule="atLeast"/>
        <w:rPr>
          <w:ins w:id="335" w:author="Unknown"/>
          <w:rFonts w:ascii="Times New Roman" w:eastAsia="Times New Roman" w:hAnsi="Times New Roman" w:cs="Times New Roman"/>
          <w:sz w:val="24"/>
          <w:szCs w:val="24"/>
        </w:rPr>
      </w:pPr>
      <w:proofErr w:type="gramStart"/>
      <w:ins w:id="336" w:author="Unknown">
        <w:r w:rsidRPr="000D0566">
          <w:rPr>
            <w:rFonts w:ascii="Times New Roman" w:eastAsia="Times New Roman" w:hAnsi="Times New Roman" w:cs="Times New Roman"/>
            <w:sz w:val="24"/>
            <w:szCs w:val="24"/>
          </w:rPr>
          <w:t>protein</w:t>
        </w:r>
        <w:proofErr w:type="gramEnd"/>
        <w:r w:rsidRPr="000D0566">
          <w:rPr>
            <w:rFonts w:ascii="Times New Roman" w:eastAsia="Times New Roman" w:hAnsi="Times New Roman" w:cs="Times New Roman"/>
            <w:sz w:val="24"/>
            <w:szCs w:val="24"/>
          </w:rPr>
          <w:t xml:space="preserve"> dicerna menjadi asam amino.</w:t>
        </w:r>
      </w:ins>
    </w:p>
    <w:p w:rsidR="000D0566" w:rsidRPr="000D0566" w:rsidRDefault="000D0566" w:rsidP="000D0566">
      <w:pPr>
        <w:numPr>
          <w:ilvl w:val="0"/>
          <w:numId w:val="33"/>
        </w:numPr>
        <w:spacing w:before="100" w:beforeAutospacing="1" w:after="100" w:afterAutospacing="1" w:line="216" w:lineRule="atLeast"/>
        <w:rPr>
          <w:ins w:id="337" w:author="Unknown"/>
          <w:rFonts w:ascii="Times New Roman" w:eastAsia="Times New Roman" w:hAnsi="Times New Roman" w:cs="Times New Roman"/>
          <w:sz w:val="24"/>
          <w:szCs w:val="24"/>
        </w:rPr>
      </w:pPr>
      <w:proofErr w:type="gramStart"/>
      <w:ins w:id="338" w:author="Unknown">
        <w:r w:rsidRPr="000D0566">
          <w:rPr>
            <w:rFonts w:ascii="Times New Roman" w:eastAsia="Times New Roman" w:hAnsi="Times New Roman" w:cs="Times New Roman"/>
            <w:sz w:val="24"/>
            <w:szCs w:val="24"/>
          </w:rPr>
          <w:t>jadi</w:t>
        </w:r>
        <w:proofErr w:type="gramEnd"/>
        <w:r w:rsidRPr="000D0566">
          <w:rPr>
            <w:rFonts w:ascii="Times New Roman" w:eastAsia="Times New Roman" w:hAnsi="Times New Roman" w:cs="Times New Roman"/>
            <w:sz w:val="24"/>
            <w:szCs w:val="24"/>
          </w:rPr>
          <w:t xml:space="preserve">, pada usus dua belas jari, seluruh proses pencernaan karbohidrat, lemak, dan protein diselesaikan. Selanjutnya, proses penyerapan (absorbsi)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berlangsung di usus kosong dan sebagian besar di usus penyerap.</w:t>
        </w:r>
      </w:ins>
    </w:p>
    <w:p w:rsidR="000D0566" w:rsidRPr="000D0566" w:rsidRDefault="000D0566" w:rsidP="000D0566">
      <w:pPr>
        <w:numPr>
          <w:ilvl w:val="0"/>
          <w:numId w:val="33"/>
        </w:numPr>
        <w:spacing w:before="100" w:beforeAutospacing="1" w:after="100" w:afterAutospacing="1" w:line="216" w:lineRule="atLeast"/>
        <w:rPr>
          <w:ins w:id="339" w:author="Unknown"/>
          <w:rFonts w:ascii="Times New Roman" w:eastAsia="Times New Roman" w:hAnsi="Times New Roman" w:cs="Times New Roman"/>
          <w:sz w:val="24"/>
          <w:szCs w:val="24"/>
        </w:rPr>
      </w:pPr>
      <w:proofErr w:type="gramStart"/>
      <w:ins w:id="340" w:author="Unknown">
        <w:r w:rsidRPr="000D0566">
          <w:rPr>
            <w:rFonts w:ascii="Times New Roman" w:eastAsia="Times New Roman" w:hAnsi="Times New Roman" w:cs="Times New Roman"/>
            <w:sz w:val="24"/>
            <w:szCs w:val="24"/>
          </w:rPr>
          <w:t>karbohidrat</w:t>
        </w:r>
        <w:proofErr w:type="gramEnd"/>
        <w:r w:rsidRPr="000D0566">
          <w:rPr>
            <w:rFonts w:ascii="Times New Roman" w:eastAsia="Times New Roman" w:hAnsi="Times New Roman" w:cs="Times New Roman"/>
            <w:sz w:val="24"/>
            <w:szCs w:val="24"/>
          </w:rPr>
          <w:t xml:space="preserve"> diserap dalam bentuk glukosa, lemak diserap dalam bentuk asam lemak dan gliserol, dan protein diserap dalam bentuk asam amino.</w:t>
        </w:r>
      </w:ins>
    </w:p>
    <w:p w:rsidR="000D0566" w:rsidRPr="000D0566" w:rsidRDefault="000D0566" w:rsidP="000D0566">
      <w:pPr>
        <w:numPr>
          <w:ilvl w:val="0"/>
          <w:numId w:val="33"/>
        </w:numPr>
        <w:spacing w:before="100" w:beforeAutospacing="1" w:after="100" w:afterAutospacing="1" w:line="216" w:lineRule="atLeast"/>
        <w:rPr>
          <w:ins w:id="341" w:author="Unknown"/>
          <w:rFonts w:ascii="Times New Roman" w:eastAsia="Times New Roman" w:hAnsi="Times New Roman" w:cs="Times New Roman"/>
          <w:sz w:val="24"/>
          <w:szCs w:val="24"/>
        </w:rPr>
      </w:pPr>
      <w:ins w:id="342" w:author="Unknown">
        <w:r w:rsidRPr="000D0566">
          <w:rPr>
            <w:rFonts w:ascii="Times New Roman" w:eastAsia="Times New Roman" w:hAnsi="Times New Roman" w:cs="Times New Roman"/>
            <w:sz w:val="24"/>
            <w:szCs w:val="24"/>
          </w:rPr>
          <w:t>Vitamin dan mineral tidak mengalami pencernaan dan dapat langsung diserap oleh usus halus.</w:t>
        </w:r>
      </w:ins>
    </w:p>
    <w:p w:rsidR="000D0566" w:rsidRPr="000D0566" w:rsidRDefault="000D0566" w:rsidP="000D0566">
      <w:pPr>
        <w:numPr>
          <w:ilvl w:val="0"/>
          <w:numId w:val="33"/>
        </w:numPr>
        <w:spacing w:before="100" w:beforeAutospacing="1" w:after="100" w:afterAutospacing="1" w:line="216" w:lineRule="atLeast"/>
        <w:rPr>
          <w:ins w:id="343" w:author="Unknown"/>
          <w:rFonts w:ascii="Times New Roman" w:eastAsia="Times New Roman" w:hAnsi="Times New Roman" w:cs="Times New Roman"/>
          <w:sz w:val="24"/>
          <w:szCs w:val="24"/>
        </w:rPr>
      </w:pPr>
      <w:ins w:id="344" w:author="Unknown">
        <w:r w:rsidRPr="000D0566">
          <w:rPr>
            <w:rFonts w:ascii="Times New Roman" w:eastAsia="Times New Roman" w:hAnsi="Times New Roman" w:cs="Times New Roman"/>
            <w:sz w:val="24"/>
            <w:szCs w:val="24"/>
          </w:rPr>
          <w:t>Struktur usus halus dapat dilihat pada gambar berikut ini.</w:t>
        </w:r>
      </w:ins>
    </w:p>
    <w:p w:rsidR="000D0566" w:rsidRPr="000D0566" w:rsidRDefault="000D0566" w:rsidP="000D0566">
      <w:pPr>
        <w:numPr>
          <w:ilvl w:val="0"/>
          <w:numId w:val="33"/>
        </w:numPr>
        <w:spacing w:before="100" w:beforeAutospacing="1" w:after="100" w:afterAutospacing="1" w:line="216" w:lineRule="atLeast"/>
        <w:rPr>
          <w:ins w:id="345" w:author="Unknown"/>
          <w:rFonts w:ascii="Times New Roman" w:eastAsia="Times New Roman" w:hAnsi="Times New Roman" w:cs="Times New Roman"/>
          <w:sz w:val="24"/>
          <w:szCs w:val="24"/>
        </w:rPr>
      </w:pPr>
      <w:proofErr w:type="gramStart"/>
      <w:ins w:id="346" w:author="Unknown">
        <w:r w:rsidRPr="000D0566">
          <w:rPr>
            <w:rFonts w:ascii="Times New Roman" w:eastAsia="Times New Roman" w:hAnsi="Times New Roman" w:cs="Times New Roman"/>
            <w:sz w:val="24"/>
            <w:szCs w:val="24"/>
          </w:rPr>
          <w:t>proses</w:t>
        </w:r>
        <w:proofErr w:type="gramEnd"/>
        <w:r w:rsidRPr="000D0566">
          <w:rPr>
            <w:rFonts w:ascii="Times New Roman" w:eastAsia="Times New Roman" w:hAnsi="Times New Roman" w:cs="Times New Roman"/>
            <w:sz w:val="24"/>
            <w:szCs w:val="24"/>
          </w:rPr>
          <w:t xml:space="preserve"> penyerapan di usus halus ini dilakukan oleh villi (jonjot-jonjot usus).</w:t>
        </w:r>
      </w:ins>
    </w:p>
    <w:p w:rsidR="000D0566" w:rsidRPr="000D0566" w:rsidRDefault="000D0566" w:rsidP="000D0566">
      <w:pPr>
        <w:numPr>
          <w:ilvl w:val="0"/>
          <w:numId w:val="33"/>
        </w:numPr>
        <w:spacing w:before="100" w:beforeAutospacing="1" w:after="100" w:afterAutospacing="1" w:line="216" w:lineRule="atLeast"/>
        <w:rPr>
          <w:ins w:id="347" w:author="Unknown"/>
          <w:rFonts w:ascii="Times New Roman" w:eastAsia="Times New Roman" w:hAnsi="Times New Roman" w:cs="Times New Roman"/>
          <w:sz w:val="24"/>
          <w:szCs w:val="24"/>
        </w:rPr>
      </w:pPr>
      <w:ins w:id="348" w:author="Unknown">
        <w:r w:rsidRPr="000D0566">
          <w:rPr>
            <w:rFonts w:ascii="Times New Roman" w:eastAsia="Times New Roman" w:hAnsi="Times New Roman" w:cs="Times New Roman"/>
            <w:sz w:val="24"/>
            <w:szCs w:val="24"/>
          </w:rPr>
          <w:t>Di dalam villi ini terdapat pembuluh darah, pembuluh kil (limfa), dan sel goblet.</w:t>
        </w:r>
      </w:ins>
    </w:p>
    <w:p w:rsidR="000D0566" w:rsidRPr="000D0566" w:rsidRDefault="000D0566" w:rsidP="000D0566">
      <w:pPr>
        <w:numPr>
          <w:ilvl w:val="0"/>
          <w:numId w:val="33"/>
        </w:numPr>
        <w:spacing w:before="100" w:beforeAutospacing="1" w:after="100" w:afterAutospacing="1" w:line="216" w:lineRule="atLeast"/>
        <w:rPr>
          <w:ins w:id="349" w:author="Unknown"/>
          <w:rFonts w:ascii="Times New Roman" w:eastAsia="Times New Roman" w:hAnsi="Times New Roman" w:cs="Times New Roman"/>
          <w:sz w:val="24"/>
          <w:szCs w:val="24"/>
        </w:rPr>
      </w:pPr>
      <w:ins w:id="350" w:author="Unknown">
        <w:r w:rsidRPr="000D0566">
          <w:rPr>
            <w:rFonts w:ascii="Times New Roman" w:eastAsia="Times New Roman" w:hAnsi="Times New Roman" w:cs="Times New Roman"/>
            <w:sz w:val="24"/>
            <w:szCs w:val="24"/>
          </w:rPr>
          <w:t>Di sini asam amino dan glukosa diserap dan diangkut oleh darah menuju hati melalui sistem vena porta hepatikus, sedangkan asam lemak bereaksi terlebih dahulu dengan garam empedu membentuk emulsi lemak. Emulsi lemak bersama gliserol diserap ke dalam villi.</w:t>
        </w:r>
      </w:ins>
    </w:p>
    <w:p w:rsidR="000D0566" w:rsidRPr="000D0566" w:rsidRDefault="000D0566" w:rsidP="000D0566">
      <w:pPr>
        <w:numPr>
          <w:ilvl w:val="0"/>
          <w:numId w:val="33"/>
        </w:numPr>
        <w:spacing w:before="100" w:beforeAutospacing="1" w:after="100" w:afterAutospacing="1" w:line="216" w:lineRule="atLeast"/>
        <w:rPr>
          <w:ins w:id="351" w:author="Unknown"/>
          <w:rFonts w:ascii="Times New Roman" w:eastAsia="Times New Roman" w:hAnsi="Times New Roman" w:cs="Times New Roman"/>
          <w:sz w:val="24"/>
          <w:szCs w:val="24"/>
        </w:rPr>
      </w:pPr>
      <w:ins w:id="352" w:author="Unknown">
        <w:r w:rsidRPr="000D0566">
          <w:rPr>
            <w:rFonts w:ascii="Times New Roman" w:eastAsia="Times New Roman" w:hAnsi="Times New Roman" w:cs="Times New Roman"/>
            <w:sz w:val="24"/>
            <w:szCs w:val="24"/>
          </w:rPr>
          <w:t>Selanjutnya di dalam villi, asam lemak dilepaskan, kemudian asam lemak mengikat gliserin dan membentuk lemak kembali. Lemak yang terbentuk masuk ke tengah villi, yaitu ke dalam pembuluh kil (limfa).</w:t>
        </w:r>
      </w:ins>
    </w:p>
    <w:p w:rsidR="000D0566" w:rsidRPr="000D0566" w:rsidRDefault="000D0566" w:rsidP="000D0566">
      <w:pPr>
        <w:numPr>
          <w:ilvl w:val="0"/>
          <w:numId w:val="33"/>
        </w:numPr>
        <w:spacing w:before="100" w:beforeAutospacing="1" w:after="100" w:afterAutospacing="1" w:line="216" w:lineRule="atLeast"/>
        <w:rPr>
          <w:ins w:id="353" w:author="Unknown"/>
          <w:rFonts w:ascii="Times New Roman" w:eastAsia="Times New Roman" w:hAnsi="Times New Roman" w:cs="Times New Roman"/>
          <w:sz w:val="24"/>
          <w:szCs w:val="24"/>
        </w:rPr>
      </w:pPr>
      <w:ins w:id="354" w:author="Unknown">
        <w:r w:rsidRPr="000D0566">
          <w:rPr>
            <w:rFonts w:ascii="Times New Roman" w:eastAsia="Times New Roman" w:hAnsi="Times New Roman" w:cs="Times New Roman"/>
            <w:sz w:val="24"/>
            <w:szCs w:val="24"/>
          </w:rPr>
          <w:t xml:space="preserve">Melalui pembuluh kil, emulsi lemak menuju vena sedang- </w:t>
        </w:r>
        <w:proofErr w:type="gramStart"/>
        <w:r w:rsidRPr="000D0566">
          <w:rPr>
            <w:rFonts w:ascii="Times New Roman" w:eastAsia="Times New Roman" w:hAnsi="Times New Roman" w:cs="Times New Roman"/>
            <w:sz w:val="24"/>
            <w:szCs w:val="24"/>
          </w:rPr>
          <w:t>kan</w:t>
        </w:r>
        <w:proofErr w:type="gramEnd"/>
        <w:r w:rsidRPr="000D0566">
          <w:rPr>
            <w:rFonts w:ascii="Times New Roman" w:eastAsia="Times New Roman" w:hAnsi="Times New Roman" w:cs="Times New Roman"/>
            <w:sz w:val="24"/>
            <w:szCs w:val="24"/>
          </w:rPr>
          <w:t xml:space="preserve"> garam empedu masuk ke dalam darah menuju hati dan dibentuk lagi menjadi empedu.</w:t>
        </w:r>
      </w:ins>
    </w:p>
    <w:p w:rsidR="000D0566" w:rsidRPr="000D0566" w:rsidRDefault="000D0566" w:rsidP="000D0566">
      <w:pPr>
        <w:numPr>
          <w:ilvl w:val="0"/>
          <w:numId w:val="33"/>
        </w:numPr>
        <w:spacing w:before="100" w:beforeAutospacing="1" w:after="100" w:afterAutospacing="1" w:line="216" w:lineRule="atLeast"/>
        <w:rPr>
          <w:ins w:id="355" w:author="Unknown"/>
          <w:rFonts w:ascii="Times New Roman" w:eastAsia="Times New Roman" w:hAnsi="Times New Roman" w:cs="Times New Roman"/>
          <w:sz w:val="24"/>
          <w:szCs w:val="24"/>
        </w:rPr>
      </w:pPr>
      <w:ins w:id="356" w:author="Unknown">
        <w:r w:rsidRPr="000D0566">
          <w:rPr>
            <w:rFonts w:ascii="Times New Roman" w:eastAsia="Times New Roman" w:hAnsi="Times New Roman" w:cs="Times New Roman"/>
            <w:sz w:val="24"/>
            <w:szCs w:val="24"/>
          </w:rPr>
          <w:t xml:space="preserve">Bahan-bahan yang tidak dapat diserap di usus halus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didorong menuju usus besar (kolon).</w:t>
        </w:r>
      </w:ins>
    </w:p>
    <w:p w:rsidR="000D0566" w:rsidRPr="000D0566" w:rsidRDefault="000D0566" w:rsidP="000D0566">
      <w:pPr>
        <w:spacing w:after="0" w:line="240" w:lineRule="auto"/>
        <w:rPr>
          <w:ins w:id="357" w:author="Unknown"/>
          <w:rFonts w:ascii="Times New Roman" w:eastAsia="Times New Roman" w:hAnsi="Times New Roman" w:cs="Times New Roman"/>
          <w:sz w:val="24"/>
          <w:szCs w:val="24"/>
        </w:rPr>
      </w:pPr>
      <w:ins w:id="358" w:author="Unknown">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b/>
            <w:bCs/>
            <w:sz w:val="24"/>
            <w:szCs w:val="24"/>
          </w:rPr>
          <w:t>5. Usus besar (intestinum crasum)</w:t>
        </w:r>
        <w:r w:rsidRPr="000D0566">
          <w:rPr>
            <w:rFonts w:ascii="Times New Roman" w:eastAsia="Times New Roman" w:hAnsi="Times New Roman" w:cs="Times New Roman"/>
            <w:sz w:val="24"/>
            <w:szCs w:val="24"/>
          </w:rPr>
          <w:br/>
        </w:r>
      </w:ins>
    </w:p>
    <w:p w:rsidR="000D0566" w:rsidRPr="000D0566" w:rsidRDefault="000D0566" w:rsidP="000D0566">
      <w:pPr>
        <w:numPr>
          <w:ilvl w:val="0"/>
          <w:numId w:val="34"/>
        </w:numPr>
        <w:spacing w:before="120" w:after="120" w:line="216" w:lineRule="atLeast"/>
        <w:rPr>
          <w:ins w:id="359" w:author="Unknown"/>
          <w:rFonts w:ascii="Times New Roman" w:eastAsia="Times New Roman" w:hAnsi="Times New Roman" w:cs="Times New Roman"/>
          <w:sz w:val="24"/>
          <w:szCs w:val="24"/>
        </w:rPr>
      </w:pPr>
      <w:proofErr w:type="gramStart"/>
      <w:ins w:id="360" w:author="Unknown">
        <w:r w:rsidRPr="000D0566">
          <w:rPr>
            <w:rFonts w:ascii="Times New Roman" w:eastAsia="Times New Roman" w:hAnsi="Times New Roman" w:cs="Times New Roman"/>
            <w:sz w:val="24"/>
            <w:szCs w:val="24"/>
          </w:rPr>
          <w:t>yang</w:t>
        </w:r>
        <w:proofErr w:type="gramEnd"/>
        <w:r w:rsidRPr="000D0566">
          <w:rPr>
            <w:rFonts w:ascii="Times New Roman" w:eastAsia="Times New Roman" w:hAnsi="Times New Roman" w:cs="Times New Roman"/>
            <w:sz w:val="24"/>
            <w:szCs w:val="24"/>
          </w:rPr>
          <w:t xml:space="preserve"> terdiri dari usus tebal (colon) Pada usus besar, sisa makanan dibusukan oleh bacteri pengurai Escherichia coli. Bacteri ini juga menghasilkan vitamin K yang penting dalam proses pembekuan darah.</w:t>
        </w:r>
      </w:ins>
    </w:p>
    <w:p w:rsidR="000D0566" w:rsidRPr="000D0566" w:rsidRDefault="000D0566" w:rsidP="000D0566">
      <w:pPr>
        <w:spacing w:after="0" w:line="240" w:lineRule="auto"/>
        <w:rPr>
          <w:ins w:id="361" w:author="Unknown"/>
          <w:rFonts w:ascii="Times New Roman" w:eastAsia="Times New Roman" w:hAnsi="Times New Roman" w:cs="Times New Roman"/>
          <w:sz w:val="24"/>
          <w:szCs w:val="24"/>
        </w:rPr>
      </w:pPr>
      <w:ins w:id="362" w:author="Unknown">
        <w:r w:rsidRPr="000D0566">
          <w:rPr>
            <w:rFonts w:ascii="Times New Roman" w:eastAsia="Times New Roman" w:hAnsi="Times New Roman" w:cs="Times New Roman"/>
            <w:b/>
            <w:bCs/>
            <w:sz w:val="24"/>
            <w:szCs w:val="24"/>
          </w:rPr>
          <w:t>6. Poros usus (rektum)</w:t>
        </w:r>
        <w:r w:rsidRPr="000D0566">
          <w:rPr>
            <w:rFonts w:ascii="Times New Roman" w:eastAsia="Times New Roman" w:hAnsi="Times New Roman" w:cs="Times New Roman"/>
            <w:sz w:val="24"/>
            <w:szCs w:val="24"/>
          </w:rPr>
          <w:br/>
        </w:r>
      </w:ins>
    </w:p>
    <w:p w:rsidR="000D0566" w:rsidRPr="000D0566" w:rsidRDefault="000D0566" w:rsidP="000D0566">
      <w:pPr>
        <w:numPr>
          <w:ilvl w:val="0"/>
          <w:numId w:val="35"/>
        </w:numPr>
        <w:spacing w:before="120" w:after="120" w:line="216" w:lineRule="atLeast"/>
        <w:rPr>
          <w:ins w:id="363" w:author="Unknown"/>
          <w:rFonts w:ascii="Times New Roman" w:eastAsia="Times New Roman" w:hAnsi="Times New Roman" w:cs="Times New Roman"/>
          <w:sz w:val="24"/>
          <w:szCs w:val="24"/>
        </w:rPr>
      </w:pPr>
      <w:ins w:id="364" w:author="Unknown">
        <w:r w:rsidRPr="000D0566">
          <w:rPr>
            <w:rFonts w:ascii="Times New Roman" w:eastAsia="Times New Roman" w:hAnsi="Times New Roman" w:cs="Times New Roman"/>
            <w:sz w:val="24"/>
            <w:szCs w:val="24"/>
          </w:rPr>
          <w:t>Pada usus besar feses didorong dengan gerakan peristaltik yang teratur ke posos usus (rektum) untuk keluar dari tubuh (defekasi).</w:t>
        </w:r>
      </w:ins>
    </w:p>
    <w:p w:rsidR="000D0566" w:rsidRPr="000D0566" w:rsidRDefault="000D0566" w:rsidP="000D0566">
      <w:pPr>
        <w:spacing w:after="0" w:line="240" w:lineRule="auto"/>
        <w:rPr>
          <w:ins w:id="365" w:author="Unknown"/>
          <w:rFonts w:ascii="Times New Roman" w:eastAsia="Times New Roman" w:hAnsi="Times New Roman" w:cs="Times New Roman"/>
          <w:sz w:val="24"/>
          <w:szCs w:val="24"/>
        </w:rPr>
      </w:pPr>
      <w:ins w:id="366" w:author="Unknown">
        <w:r w:rsidRPr="000D0566">
          <w:rPr>
            <w:rFonts w:ascii="Times New Roman" w:eastAsia="Times New Roman" w:hAnsi="Times New Roman" w:cs="Times New Roman"/>
            <w:sz w:val="24"/>
            <w:szCs w:val="24"/>
          </w:rPr>
          <w:t>G. Gangguan dan kelainan pada sistem pencernaan</w:t>
        </w:r>
      </w:ins>
    </w:p>
    <w:p w:rsidR="000D0566" w:rsidRPr="000D0566" w:rsidRDefault="000D0566" w:rsidP="000D0566">
      <w:pPr>
        <w:numPr>
          <w:ilvl w:val="0"/>
          <w:numId w:val="36"/>
        </w:numPr>
        <w:spacing w:before="100" w:beforeAutospacing="1" w:after="100" w:afterAutospacing="1" w:line="216" w:lineRule="atLeast"/>
        <w:rPr>
          <w:ins w:id="367" w:author="Unknown"/>
          <w:rFonts w:ascii="Times New Roman" w:eastAsia="Times New Roman" w:hAnsi="Times New Roman" w:cs="Times New Roman"/>
          <w:sz w:val="24"/>
          <w:szCs w:val="24"/>
        </w:rPr>
      </w:pPr>
      <w:proofErr w:type="gramStart"/>
      <w:ins w:id="368" w:author="Unknown">
        <w:r w:rsidRPr="000D0566">
          <w:rPr>
            <w:rFonts w:ascii="Times New Roman" w:eastAsia="Times New Roman" w:hAnsi="Times New Roman" w:cs="Times New Roman"/>
            <w:sz w:val="24"/>
            <w:szCs w:val="24"/>
          </w:rPr>
          <w:t>Diare :</w:t>
        </w:r>
        <w:proofErr w:type="gramEnd"/>
        <w:r w:rsidRPr="000D0566">
          <w:rPr>
            <w:rFonts w:ascii="Times New Roman" w:eastAsia="Times New Roman" w:hAnsi="Times New Roman" w:cs="Times New Roman"/>
            <w:sz w:val="24"/>
            <w:szCs w:val="24"/>
          </w:rPr>
          <w:t xml:space="preserve"> defekasi terlalu sering dengan feses yang banyak mengandung air.</w:t>
        </w:r>
      </w:ins>
    </w:p>
    <w:p w:rsidR="000D0566" w:rsidRPr="000D0566" w:rsidRDefault="000D0566" w:rsidP="000D0566">
      <w:pPr>
        <w:numPr>
          <w:ilvl w:val="0"/>
          <w:numId w:val="36"/>
        </w:numPr>
        <w:spacing w:before="100" w:beforeAutospacing="1" w:after="100" w:afterAutospacing="1" w:line="216" w:lineRule="atLeast"/>
        <w:rPr>
          <w:ins w:id="369" w:author="Unknown"/>
          <w:rFonts w:ascii="Times New Roman" w:eastAsia="Times New Roman" w:hAnsi="Times New Roman" w:cs="Times New Roman"/>
          <w:sz w:val="24"/>
          <w:szCs w:val="24"/>
        </w:rPr>
      </w:pPr>
      <w:ins w:id="370" w:author="Unknown">
        <w:r w:rsidRPr="000D0566">
          <w:rPr>
            <w:rFonts w:ascii="Times New Roman" w:eastAsia="Times New Roman" w:hAnsi="Times New Roman" w:cs="Times New Roman"/>
            <w:sz w:val="24"/>
            <w:szCs w:val="24"/>
          </w:rPr>
          <w:t>Sembelit (konstipasi</w:t>
        </w:r>
        <w:proofErr w:type="gramStart"/>
        <w:r w:rsidRPr="000D0566">
          <w:rPr>
            <w:rFonts w:ascii="Times New Roman" w:eastAsia="Times New Roman" w:hAnsi="Times New Roman" w:cs="Times New Roman"/>
            <w:sz w:val="24"/>
            <w:szCs w:val="24"/>
          </w:rPr>
          <w:t>) :</w:t>
        </w:r>
        <w:proofErr w:type="gramEnd"/>
        <w:r w:rsidRPr="000D0566">
          <w:rPr>
            <w:rFonts w:ascii="Times New Roman" w:eastAsia="Times New Roman" w:hAnsi="Times New Roman" w:cs="Times New Roman"/>
            <w:sz w:val="24"/>
            <w:szCs w:val="24"/>
          </w:rPr>
          <w:t xml:space="preserve"> defekasi berlangsung lambat karena usus besar mengabsorbsi air secara berlebihan sehingga feses menjadi kering dan keras.</w:t>
        </w:r>
      </w:ins>
    </w:p>
    <w:p w:rsidR="000D0566" w:rsidRPr="000D0566" w:rsidRDefault="000D0566" w:rsidP="000D0566">
      <w:pPr>
        <w:numPr>
          <w:ilvl w:val="0"/>
          <w:numId w:val="36"/>
        </w:numPr>
        <w:spacing w:before="100" w:beforeAutospacing="1" w:after="100" w:afterAutospacing="1" w:line="216" w:lineRule="atLeast"/>
        <w:rPr>
          <w:ins w:id="371" w:author="Unknown"/>
          <w:rFonts w:ascii="Times New Roman" w:eastAsia="Times New Roman" w:hAnsi="Times New Roman" w:cs="Times New Roman"/>
          <w:sz w:val="24"/>
          <w:szCs w:val="24"/>
        </w:rPr>
      </w:pPr>
      <w:ins w:id="372" w:author="Unknown">
        <w:r w:rsidRPr="000D0566">
          <w:rPr>
            <w:rFonts w:ascii="Times New Roman" w:eastAsia="Times New Roman" w:hAnsi="Times New Roman" w:cs="Times New Roman"/>
            <w:sz w:val="24"/>
            <w:szCs w:val="24"/>
          </w:rPr>
          <w:t>Tukak lambung (ulkus/ maag) : luka pada dinding lambung yang umumnya disebabkan oleh infeksi kuman bacteri tertentu atau makan makanan pedas berlebihan  </w:t>
        </w:r>
      </w:ins>
    </w:p>
    <w:p w:rsidR="000D0566" w:rsidRPr="000D0566" w:rsidRDefault="000D0566" w:rsidP="000D0566">
      <w:pPr>
        <w:numPr>
          <w:ilvl w:val="0"/>
          <w:numId w:val="36"/>
        </w:numPr>
        <w:spacing w:before="100" w:beforeAutospacing="1" w:after="100" w:afterAutospacing="1" w:line="216" w:lineRule="atLeast"/>
        <w:rPr>
          <w:ins w:id="373" w:author="Unknown"/>
          <w:rFonts w:ascii="Times New Roman" w:eastAsia="Times New Roman" w:hAnsi="Times New Roman" w:cs="Times New Roman"/>
          <w:sz w:val="24"/>
          <w:szCs w:val="24"/>
        </w:rPr>
      </w:pPr>
      <w:proofErr w:type="gramStart"/>
      <w:ins w:id="374" w:author="Unknown">
        <w:r w:rsidRPr="000D0566">
          <w:rPr>
            <w:rFonts w:ascii="Times New Roman" w:eastAsia="Times New Roman" w:hAnsi="Times New Roman" w:cs="Times New Roman"/>
            <w:sz w:val="24"/>
            <w:szCs w:val="24"/>
          </w:rPr>
          <w:t>Peritonitis :</w:t>
        </w:r>
        <w:proofErr w:type="gramEnd"/>
        <w:r w:rsidRPr="000D0566">
          <w:rPr>
            <w:rFonts w:ascii="Times New Roman" w:eastAsia="Times New Roman" w:hAnsi="Times New Roman" w:cs="Times New Roman"/>
            <w:sz w:val="24"/>
            <w:szCs w:val="24"/>
          </w:rPr>
          <w:t xml:space="preserve"> peradangan pada selaput perut (peritonium).</w:t>
        </w:r>
      </w:ins>
    </w:p>
    <w:p w:rsidR="000D0566" w:rsidRPr="000D0566" w:rsidRDefault="000D0566" w:rsidP="000D0566">
      <w:pPr>
        <w:numPr>
          <w:ilvl w:val="0"/>
          <w:numId w:val="36"/>
        </w:numPr>
        <w:spacing w:before="100" w:beforeAutospacing="1" w:after="100" w:afterAutospacing="1" w:line="216" w:lineRule="atLeast"/>
        <w:rPr>
          <w:ins w:id="375" w:author="Unknown"/>
          <w:rFonts w:ascii="Times New Roman" w:eastAsia="Times New Roman" w:hAnsi="Times New Roman" w:cs="Times New Roman"/>
          <w:sz w:val="24"/>
          <w:szCs w:val="24"/>
        </w:rPr>
      </w:pPr>
      <w:proofErr w:type="gramStart"/>
      <w:ins w:id="376" w:author="Unknown">
        <w:r w:rsidRPr="000D0566">
          <w:rPr>
            <w:rFonts w:ascii="Times New Roman" w:eastAsia="Times New Roman" w:hAnsi="Times New Roman" w:cs="Times New Roman"/>
            <w:sz w:val="24"/>
            <w:szCs w:val="24"/>
          </w:rPr>
          <w:lastRenderedPageBreak/>
          <w:t>Gastritis :</w:t>
        </w:r>
        <w:proofErr w:type="gramEnd"/>
        <w:r w:rsidRPr="000D0566">
          <w:rPr>
            <w:rFonts w:ascii="Times New Roman" w:eastAsia="Times New Roman" w:hAnsi="Times New Roman" w:cs="Times New Roman"/>
            <w:sz w:val="24"/>
            <w:szCs w:val="24"/>
          </w:rPr>
          <w:t xml:space="preserve"> peradangan dinding lambung yang disebabkan oleh infeksi mikroorganisme tertentu atau kelebihan asam dalam lambung.</w:t>
        </w:r>
      </w:ins>
    </w:p>
    <w:p w:rsidR="000D0566" w:rsidRPr="000D0566" w:rsidRDefault="000D0566" w:rsidP="000D0566">
      <w:pPr>
        <w:numPr>
          <w:ilvl w:val="0"/>
          <w:numId w:val="36"/>
        </w:numPr>
        <w:spacing w:before="100" w:beforeAutospacing="1" w:after="100" w:afterAutospacing="1" w:line="216" w:lineRule="atLeast"/>
        <w:rPr>
          <w:ins w:id="377" w:author="Unknown"/>
          <w:rFonts w:ascii="Times New Roman" w:eastAsia="Times New Roman" w:hAnsi="Times New Roman" w:cs="Times New Roman"/>
          <w:sz w:val="24"/>
          <w:szCs w:val="24"/>
        </w:rPr>
      </w:pPr>
      <w:ins w:id="378" w:author="Unknown">
        <w:r w:rsidRPr="000D0566">
          <w:rPr>
            <w:rFonts w:ascii="Times New Roman" w:eastAsia="Times New Roman" w:hAnsi="Times New Roman" w:cs="Times New Roman"/>
            <w:sz w:val="24"/>
            <w:szCs w:val="24"/>
          </w:rPr>
          <w:t>Apendisitis (radang usus buntu</w:t>
        </w:r>
        <w:proofErr w:type="gramStart"/>
        <w:r w:rsidRPr="000D0566">
          <w:rPr>
            <w:rFonts w:ascii="Times New Roman" w:eastAsia="Times New Roman" w:hAnsi="Times New Roman" w:cs="Times New Roman"/>
            <w:sz w:val="24"/>
            <w:szCs w:val="24"/>
          </w:rPr>
          <w:t>) :</w:t>
        </w:r>
        <w:proofErr w:type="gramEnd"/>
        <w:r w:rsidRPr="000D0566">
          <w:rPr>
            <w:rFonts w:ascii="Times New Roman" w:eastAsia="Times New Roman" w:hAnsi="Times New Roman" w:cs="Times New Roman"/>
            <w:sz w:val="24"/>
            <w:szCs w:val="24"/>
          </w:rPr>
          <w:t xml:space="preserve"> usus buntu (apendiks) meradang dan membengkak karena infeksi.</w:t>
        </w:r>
      </w:ins>
    </w:p>
    <w:p w:rsidR="000D0566" w:rsidRPr="000D0566" w:rsidRDefault="000D0566" w:rsidP="000D0566">
      <w:pPr>
        <w:numPr>
          <w:ilvl w:val="0"/>
          <w:numId w:val="36"/>
        </w:numPr>
        <w:spacing w:before="100" w:beforeAutospacing="1" w:after="100" w:afterAutospacing="1" w:line="216" w:lineRule="atLeast"/>
        <w:rPr>
          <w:ins w:id="379" w:author="Unknown"/>
          <w:rFonts w:ascii="Times New Roman" w:eastAsia="Times New Roman" w:hAnsi="Times New Roman" w:cs="Times New Roman"/>
          <w:sz w:val="24"/>
          <w:szCs w:val="24"/>
        </w:rPr>
      </w:pPr>
      <w:ins w:id="380" w:author="Unknown">
        <w:r w:rsidRPr="000D0566">
          <w:rPr>
            <w:rFonts w:ascii="Times New Roman" w:eastAsia="Times New Roman" w:hAnsi="Times New Roman" w:cs="Times New Roman"/>
            <w:sz w:val="24"/>
            <w:szCs w:val="24"/>
          </w:rPr>
          <w:t>Keracunan makanan : disebabkan oleh bacteri atau mikroorganisme tertentu yang terdapat pada makanan,</w:t>
        </w:r>
      </w:ins>
    </w:p>
    <w:p w:rsidR="000D0566" w:rsidRPr="000D0566" w:rsidRDefault="000D0566" w:rsidP="000D0566">
      <w:pPr>
        <w:spacing w:after="0" w:line="240" w:lineRule="auto"/>
        <w:rPr>
          <w:ins w:id="381" w:author="Unknown"/>
          <w:rFonts w:ascii="Times New Roman" w:eastAsia="Times New Roman" w:hAnsi="Times New Roman" w:cs="Times New Roman"/>
          <w:sz w:val="24"/>
          <w:szCs w:val="24"/>
        </w:rPr>
      </w:pPr>
      <w:ins w:id="382" w:author="Unknown">
        <w:r w:rsidRPr="000D0566">
          <w:rPr>
            <w:rFonts w:ascii="Times New Roman" w:eastAsia="Times New Roman" w:hAnsi="Times New Roman" w:cs="Times New Roman"/>
            <w:sz w:val="24"/>
            <w:szCs w:val="24"/>
          </w:rPr>
          <w:br/>
        </w:r>
        <w:r w:rsidRPr="000D0566">
          <w:rPr>
            <w:rFonts w:ascii="Times New Roman" w:eastAsia="Times New Roman" w:hAnsi="Times New Roman" w:cs="Times New Roman"/>
            <w:b/>
            <w:bCs/>
            <w:sz w:val="24"/>
            <w:szCs w:val="24"/>
          </w:rPr>
          <w:t>H. Sistem Pencernaan Hewan Ruminansia</w:t>
        </w:r>
      </w:ins>
    </w:p>
    <w:p w:rsidR="000D0566" w:rsidRPr="000D0566" w:rsidRDefault="000D0566" w:rsidP="000D0566">
      <w:pPr>
        <w:numPr>
          <w:ilvl w:val="0"/>
          <w:numId w:val="37"/>
        </w:numPr>
        <w:spacing w:before="100" w:beforeAutospacing="1" w:after="100" w:afterAutospacing="1" w:line="216" w:lineRule="atLeast"/>
        <w:rPr>
          <w:ins w:id="383" w:author="Unknown"/>
          <w:rFonts w:ascii="Times New Roman" w:eastAsia="Times New Roman" w:hAnsi="Times New Roman" w:cs="Times New Roman"/>
          <w:sz w:val="24"/>
          <w:szCs w:val="24"/>
        </w:rPr>
      </w:pPr>
      <w:ins w:id="384" w:author="Unknown">
        <w:r w:rsidRPr="000D0566">
          <w:rPr>
            <w:rFonts w:ascii="Times New Roman" w:eastAsia="Times New Roman" w:hAnsi="Times New Roman" w:cs="Times New Roman"/>
            <w:sz w:val="24"/>
            <w:szCs w:val="24"/>
          </w:rPr>
          <w:t xml:space="preserve">Makanan dari KERONGKONGAN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masuk RUMEN yang berfungsi sebagai gudang sementara bagi makanan yang tertelan.</w:t>
        </w:r>
      </w:ins>
    </w:p>
    <w:p w:rsidR="000D0566" w:rsidRPr="000D0566" w:rsidRDefault="000D0566" w:rsidP="000D0566">
      <w:pPr>
        <w:numPr>
          <w:ilvl w:val="0"/>
          <w:numId w:val="37"/>
        </w:numPr>
        <w:spacing w:before="100" w:beforeAutospacing="1" w:after="100" w:afterAutospacing="1" w:line="216" w:lineRule="atLeast"/>
        <w:rPr>
          <w:ins w:id="385" w:author="Unknown"/>
          <w:rFonts w:ascii="Times New Roman" w:eastAsia="Times New Roman" w:hAnsi="Times New Roman" w:cs="Times New Roman"/>
          <w:sz w:val="24"/>
          <w:szCs w:val="24"/>
        </w:rPr>
      </w:pPr>
      <w:ins w:id="386" w:author="Unknown">
        <w:r w:rsidRPr="000D0566">
          <w:rPr>
            <w:rFonts w:ascii="Times New Roman" w:eastAsia="Times New Roman" w:hAnsi="Times New Roman" w:cs="Times New Roman"/>
            <w:sz w:val="24"/>
            <w:szCs w:val="24"/>
          </w:rPr>
          <w:t>Di rumen terjadi pencernaan protein, polisakarida, dan fermentasi selulosa oleh enzim selulase yang dihasilkan oleh bakteri dan jenis protozoa tertentu.</w:t>
        </w:r>
      </w:ins>
    </w:p>
    <w:p w:rsidR="000D0566" w:rsidRPr="000D0566" w:rsidRDefault="000D0566" w:rsidP="000D0566">
      <w:pPr>
        <w:numPr>
          <w:ilvl w:val="0"/>
          <w:numId w:val="37"/>
        </w:numPr>
        <w:spacing w:before="100" w:beforeAutospacing="1" w:after="100" w:afterAutospacing="1" w:line="216" w:lineRule="atLeast"/>
        <w:rPr>
          <w:ins w:id="387" w:author="Unknown"/>
          <w:rFonts w:ascii="Times New Roman" w:eastAsia="Times New Roman" w:hAnsi="Times New Roman" w:cs="Times New Roman"/>
          <w:sz w:val="24"/>
          <w:szCs w:val="24"/>
        </w:rPr>
      </w:pPr>
      <w:ins w:id="388" w:author="Unknown">
        <w:r w:rsidRPr="000D0566">
          <w:rPr>
            <w:rFonts w:ascii="Times New Roman" w:eastAsia="Times New Roman" w:hAnsi="Times New Roman" w:cs="Times New Roman"/>
            <w:sz w:val="24"/>
            <w:szCs w:val="24"/>
          </w:rPr>
          <w:t xml:space="preserve">Dari rumen, makanan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diteruskan ke RETIKULUM dan di tempat ini makanan akan dibentuk menjadi gumpalan-gumpalan yang masih kasar (disebut bolus).  - Bolus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Jimuntahkan kembali ke mulut untuk dimamah kedua kali.</w:t>
        </w:r>
      </w:ins>
    </w:p>
    <w:p w:rsidR="000D0566" w:rsidRPr="000D0566" w:rsidRDefault="000D0566" w:rsidP="000D0566">
      <w:pPr>
        <w:numPr>
          <w:ilvl w:val="0"/>
          <w:numId w:val="37"/>
        </w:numPr>
        <w:spacing w:before="100" w:beforeAutospacing="1" w:after="100" w:afterAutospacing="1" w:line="216" w:lineRule="atLeast"/>
        <w:rPr>
          <w:ins w:id="389" w:author="Unknown"/>
          <w:rFonts w:ascii="Times New Roman" w:eastAsia="Times New Roman" w:hAnsi="Times New Roman" w:cs="Times New Roman"/>
          <w:sz w:val="24"/>
          <w:szCs w:val="24"/>
        </w:rPr>
      </w:pPr>
      <w:ins w:id="390" w:author="Unknown">
        <w:r w:rsidRPr="000D0566">
          <w:rPr>
            <w:rFonts w:ascii="Times New Roman" w:eastAsia="Times New Roman" w:hAnsi="Times New Roman" w:cs="Times New Roman"/>
            <w:sz w:val="24"/>
            <w:szCs w:val="24"/>
          </w:rPr>
          <w:t xml:space="preserve">Dari mulut makanan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ditelan kembali untuk diteruskan ke OMASUM. Pada omasum terdapat kelenjar yang memproduksi enzim yang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bercampur dengan bolus.</w:t>
        </w:r>
      </w:ins>
    </w:p>
    <w:p w:rsidR="000D0566" w:rsidRPr="000D0566" w:rsidRDefault="000D0566" w:rsidP="000D0566">
      <w:pPr>
        <w:numPr>
          <w:ilvl w:val="0"/>
          <w:numId w:val="37"/>
        </w:numPr>
        <w:spacing w:before="100" w:beforeAutospacing="1" w:after="100" w:afterAutospacing="1" w:line="216" w:lineRule="atLeast"/>
        <w:rPr>
          <w:ins w:id="391" w:author="Unknown"/>
          <w:rFonts w:ascii="Times New Roman" w:eastAsia="Times New Roman" w:hAnsi="Times New Roman" w:cs="Times New Roman"/>
          <w:sz w:val="24"/>
          <w:szCs w:val="24"/>
        </w:rPr>
      </w:pPr>
      <w:ins w:id="392" w:author="Unknown">
        <w:r w:rsidRPr="000D0566">
          <w:rPr>
            <w:rFonts w:ascii="Times New Roman" w:eastAsia="Times New Roman" w:hAnsi="Times New Roman" w:cs="Times New Roman"/>
            <w:sz w:val="24"/>
            <w:szCs w:val="24"/>
          </w:rPr>
          <w:t xml:space="preserve">Akhirnya bolus </w:t>
        </w:r>
        <w:proofErr w:type="gramStart"/>
        <w:r w:rsidRPr="000D0566">
          <w:rPr>
            <w:rFonts w:ascii="Times New Roman" w:eastAsia="Times New Roman" w:hAnsi="Times New Roman" w:cs="Times New Roman"/>
            <w:sz w:val="24"/>
            <w:szCs w:val="24"/>
          </w:rPr>
          <w:t>akan</w:t>
        </w:r>
        <w:proofErr w:type="gramEnd"/>
        <w:r w:rsidRPr="000D0566">
          <w:rPr>
            <w:rFonts w:ascii="Times New Roman" w:eastAsia="Times New Roman" w:hAnsi="Times New Roman" w:cs="Times New Roman"/>
            <w:sz w:val="24"/>
            <w:szCs w:val="24"/>
          </w:rPr>
          <w:t xml:space="preserve"> diteruskan ke ABOMASUM, yaitu perut yang sebenarnya dan di tempat ini masih terjadi proses pencernaan bolus secara kimiawi oleh enzim.</w:t>
        </w:r>
      </w:ins>
    </w:p>
    <w:p w:rsidR="000D0566" w:rsidRPr="000D0566" w:rsidRDefault="000D0566" w:rsidP="000D0566">
      <w:pPr>
        <w:numPr>
          <w:ilvl w:val="0"/>
          <w:numId w:val="37"/>
        </w:numPr>
        <w:spacing w:before="100" w:beforeAutospacing="1" w:after="100" w:afterAutospacing="1" w:line="216" w:lineRule="atLeast"/>
        <w:rPr>
          <w:ins w:id="393" w:author="Unknown"/>
          <w:rFonts w:ascii="Times New Roman" w:eastAsia="Times New Roman" w:hAnsi="Times New Roman" w:cs="Times New Roman"/>
          <w:sz w:val="24"/>
          <w:szCs w:val="24"/>
        </w:rPr>
      </w:pPr>
      <w:ins w:id="394" w:author="Unknown">
        <w:r w:rsidRPr="000D0566">
          <w:rPr>
            <w:rFonts w:ascii="Times New Roman" w:eastAsia="Times New Roman" w:hAnsi="Times New Roman" w:cs="Times New Roman"/>
            <w:sz w:val="24"/>
            <w:szCs w:val="24"/>
          </w:rPr>
          <w:t xml:space="preserve">Jadi urutan sistem pencernaan pada hewan ruminansia </w:t>
        </w:r>
        <w:proofErr w:type="gramStart"/>
        <w:r w:rsidRPr="000D0566">
          <w:rPr>
            <w:rFonts w:ascii="Times New Roman" w:eastAsia="Times New Roman" w:hAnsi="Times New Roman" w:cs="Times New Roman"/>
            <w:sz w:val="24"/>
            <w:szCs w:val="24"/>
          </w:rPr>
          <w:t>adalah :</w:t>
        </w:r>
        <w:proofErr w:type="gramEnd"/>
        <w:r w:rsidRPr="000D0566">
          <w:rPr>
            <w:rFonts w:ascii="Times New Roman" w:eastAsia="Times New Roman" w:hAnsi="Times New Roman" w:cs="Times New Roman"/>
            <w:sz w:val="24"/>
            <w:szCs w:val="24"/>
          </w:rPr>
          <w:t xml:space="preserve"> mulut , kerongkongan (esofagus), rumen, retikulum, omasum, abomasum.</w:t>
        </w:r>
      </w:ins>
    </w:p>
    <w:p w:rsidR="00E34579" w:rsidRPr="000D0566" w:rsidRDefault="00E34579" w:rsidP="000D0566">
      <w:pPr>
        <w:rPr>
          <w:rFonts w:ascii="Times New Roman" w:hAnsi="Times New Roman" w:cs="Times New Roman"/>
        </w:rPr>
      </w:pPr>
    </w:p>
    <w:sectPr w:rsidR="00E34579" w:rsidRPr="000D0566" w:rsidSect="00E345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2382"/>
    <w:multiLevelType w:val="multilevel"/>
    <w:tmpl w:val="CC36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C505C"/>
    <w:multiLevelType w:val="multilevel"/>
    <w:tmpl w:val="37FC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C7AAF"/>
    <w:multiLevelType w:val="multilevel"/>
    <w:tmpl w:val="C9DC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569F4"/>
    <w:multiLevelType w:val="multilevel"/>
    <w:tmpl w:val="05AA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A229D"/>
    <w:multiLevelType w:val="multilevel"/>
    <w:tmpl w:val="24CA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53A37"/>
    <w:multiLevelType w:val="multilevel"/>
    <w:tmpl w:val="39AAB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5C3BFA"/>
    <w:multiLevelType w:val="multilevel"/>
    <w:tmpl w:val="3FCC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AA4175"/>
    <w:multiLevelType w:val="multilevel"/>
    <w:tmpl w:val="E2D48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19376E"/>
    <w:multiLevelType w:val="multilevel"/>
    <w:tmpl w:val="72B0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442146"/>
    <w:multiLevelType w:val="multilevel"/>
    <w:tmpl w:val="4D30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9D7717"/>
    <w:multiLevelType w:val="multilevel"/>
    <w:tmpl w:val="14E8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52622A"/>
    <w:multiLevelType w:val="multilevel"/>
    <w:tmpl w:val="66E2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864C2D"/>
    <w:multiLevelType w:val="multilevel"/>
    <w:tmpl w:val="62F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460931"/>
    <w:multiLevelType w:val="multilevel"/>
    <w:tmpl w:val="8E04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2C543E"/>
    <w:multiLevelType w:val="multilevel"/>
    <w:tmpl w:val="0C3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363D1"/>
    <w:multiLevelType w:val="multilevel"/>
    <w:tmpl w:val="2DA0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020B01"/>
    <w:multiLevelType w:val="multilevel"/>
    <w:tmpl w:val="B2BE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8935DD"/>
    <w:multiLevelType w:val="multilevel"/>
    <w:tmpl w:val="226A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536629"/>
    <w:multiLevelType w:val="multilevel"/>
    <w:tmpl w:val="1420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AC2FE7"/>
    <w:multiLevelType w:val="multilevel"/>
    <w:tmpl w:val="CFE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FE4BA4"/>
    <w:multiLevelType w:val="multilevel"/>
    <w:tmpl w:val="3606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2A6FE9"/>
    <w:multiLevelType w:val="multilevel"/>
    <w:tmpl w:val="2C8E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041BE3"/>
    <w:multiLevelType w:val="multilevel"/>
    <w:tmpl w:val="FA06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A4181B"/>
    <w:multiLevelType w:val="multilevel"/>
    <w:tmpl w:val="DF80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1B3DD1"/>
    <w:multiLevelType w:val="multilevel"/>
    <w:tmpl w:val="8524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B75F7D"/>
    <w:multiLevelType w:val="multilevel"/>
    <w:tmpl w:val="04C0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AE26F3"/>
    <w:multiLevelType w:val="multilevel"/>
    <w:tmpl w:val="0062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2C4BE8"/>
    <w:multiLevelType w:val="multilevel"/>
    <w:tmpl w:val="7FDA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9F2725"/>
    <w:multiLevelType w:val="multilevel"/>
    <w:tmpl w:val="C486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3D0C2E"/>
    <w:multiLevelType w:val="multilevel"/>
    <w:tmpl w:val="E08A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840AAF"/>
    <w:multiLevelType w:val="multilevel"/>
    <w:tmpl w:val="0F94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031739"/>
    <w:multiLevelType w:val="multilevel"/>
    <w:tmpl w:val="503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152C1F"/>
    <w:multiLevelType w:val="multilevel"/>
    <w:tmpl w:val="9DA8D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3234D4"/>
    <w:multiLevelType w:val="multilevel"/>
    <w:tmpl w:val="D26C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6354D0"/>
    <w:multiLevelType w:val="multilevel"/>
    <w:tmpl w:val="FB2E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460758"/>
    <w:multiLevelType w:val="multilevel"/>
    <w:tmpl w:val="E422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CC3696"/>
    <w:multiLevelType w:val="multilevel"/>
    <w:tmpl w:val="CE5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5"/>
  </w:num>
  <w:num w:numId="3">
    <w:abstractNumId w:val="19"/>
  </w:num>
  <w:num w:numId="4">
    <w:abstractNumId w:val="25"/>
  </w:num>
  <w:num w:numId="5">
    <w:abstractNumId w:val="3"/>
  </w:num>
  <w:num w:numId="6">
    <w:abstractNumId w:val="8"/>
  </w:num>
  <w:num w:numId="7">
    <w:abstractNumId w:val="26"/>
  </w:num>
  <w:num w:numId="8">
    <w:abstractNumId w:val="22"/>
  </w:num>
  <w:num w:numId="9">
    <w:abstractNumId w:val="29"/>
  </w:num>
  <w:num w:numId="10">
    <w:abstractNumId w:val="10"/>
  </w:num>
  <w:num w:numId="11">
    <w:abstractNumId w:val="28"/>
  </w:num>
  <w:num w:numId="12">
    <w:abstractNumId w:val="9"/>
  </w:num>
  <w:num w:numId="13">
    <w:abstractNumId w:val="34"/>
  </w:num>
  <w:num w:numId="14">
    <w:abstractNumId w:val="24"/>
  </w:num>
  <w:num w:numId="15">
    <w:abstractNumId w:val="15"/>
  </w:num>
  <w:num w:numId="16">
    <w:abstractNumId w:val="13"/>
  </w:num>
  <w:num w:numId="17">
    <w:abstractNumId w:val="6"/>
  </w:num>
  <w:num w:numId="18">
    <w:abstractNumId w:val="35"/>
  </w:num>
  <w:num w:numId="19">
    <w:abstractNumId w:val="4"/>
  </w:num>
  <w:num w:numId="20">
    <w:abstractNumId w:val="16"/>
  </w:num>
  <w:num w:numId="21">
    <w:abstractNumId w:val="2"/>
  </w:num>
  <w:num w:numId="22">
    <w:abstractNumId w:val="23"/>
  </w:num>
  <w:num w:numId="23">
    <w:abstractNumId w:val="0"/>
  </w:num>
  <w:num w:numId="24">
    <w:abstractNumId w:val="20"/>
  </w:num>
  <w:num w:numId="25">
    <w:abstractNumId w:val="14"/>
  </w:num>
  <w:num w:numId="26">
    <w:abstractNumId w:val="30"/>
  </w:num>
  <w:num w:numId="27">
    <w:abstractNumId w:val="21"/>
  </w:num>
  <w:num w:numId="28">
    <w:abstractNumId w:val="11"/>
  </w:num>
  <w:num w:numId="29">
    <w:abstractNumId w:val="32"/>
  </w:num>
  <w:num w:numId="30">
    <w:abstractNumId w:val="12"/>
  </w:num>
  <w:num w:numId="31">
    <w:abstractNumId w:val="7"/>
  </w:num>
  <w:num w:numId="32">
    <w:abstractNumId w:val="18"/>
  </w:num>
  <w:num w:numId="33">
    <w:abstractNumId w:val="27"/>
  </w:num>
  <w:num w:numId="34">
    <w:abstractNumId w:val="33"/>
  </w:num>
  <w:num w:numId="35">
    <w:abstractNumId w:val="17"/>
  </w:num>
  <w:num w:numId="36">
    <w:abstractNumId w:val="1"/>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0D0566"/>
    <w:rsid w:val="000D0566"/>
    <w:rsid w:val="00E345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579"/>
  </w:style>
  <w:style w:type="paragraph" w:styleId="Heading1">
    <w:name w:val="heading 1"/>
    <w:basedOn w:val="Normal"/>
    <w:link w:val="Heading1Char"/>
    <w:uiPriority w:val="9"/>
    <w:qFormat/>
    <w:rsid w:val="000D05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0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5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056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D0566"/>
    <w:rPr>
      <w:color w:val="0000FF"/>
      <w:u w:val="single"/>
    </w:rPr>
  </w:style>
  <w:style w:type="character" w:styleId="FollowedHyperlink">
    <w:name w:val="FollowedHyperlink"/>
    <w:basedOn w:val="DefaultParagraphFont"/>
    <w:uiPriority w:val="99"/>
    <w:semiHidden/>
    <w:unhideWhenUsed/>
    <w:rsid w:val="000D0566"/>
    <w:rPr>
      <w:color w:val="800080"/>
      <w:u w:val="single"/>
    </w:rPr>
  </w:style>
  <w:style w:type="character" w:customStyle="1" w:styleId="updated">
    <w:name w:val="updated"/>
    <w:basedOn w:val="DefaultParagraphFont"/>
    <w:rsid w:val="000D0566"/>
  </w:style>
  <w:style w:type="character" w:customStyle="1" w:styleId="author-info">
    <w:name w:val="author-info"/>
    <w:basedOn w:val="DefaultParagraphFont"/>
    <w:rsid w:val="000D0566"/>
  </w:style>
  <w:style w:type="character" w:customStyle="1" w:styleId="fn">
    <w:name w:val="fn"/>
    <w:basedOn w:val="DefaultParagraphFont"/>
    <w:rsid w:val="000D0566"/>
  </w:style>
  <w:style w:type="character" w:customStyle="1" w:styleId="label-info">
    <w:name w:val="label-info"/>
    <w:basedOn w:val="DefaultParagraphFont"/>
    <w:rsid w:val="000D0566"/>
  </w:style>
  <w:style w:type="paragraph" w:styleId="BalloonText">
    <w:name w:val="Balloon Text"/>
    <w:basedOn w:val="Normal"/>
    <w:link w:val="BalloonTextChar"/>
    <w:uiPriority w:val="99"/>
    <w:semiHidden/>
    <w:unhideWhenUsed/>
    <w:rsid w:val="000D0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5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5753082">
      <w:bodyDiv w:val="1"/>
      <w:marLeft w:val="0"/>
      <w:marRight w:val="0"/>
      <w:marTop w:val="0"/>
      <w:marBottom w:val="0"/>
      <w:divBdr>
        <w:top w:val="none" w:sz="0" w:space="0" w:color="auto"/>
        <w:left w:val="none" w:sz="0" w:space="0" w:color="auto"/>
        <w:bottom w:val="none" w:sz="0" w:space="0" w:color="auto"/>
        <w:right w:val="none" w:sz="0" w:space="0" w:color="auto"/>
      </w:divBdr>
      <w:divsChild>
        <w:div w:id="1735815272">
          <w:marLeft w:val="0"/>
          <w:marRight w:val="0"/>
          <w:marTop w:val="0"/>
          <w:marBottom w:val="0"/>
          <w:divBdr>
            <w:top w:val="none" w:sz="0" w:space="0" w:color="auto"/>
            <w:left w:val="none" w:sz="0" w:space="0" w:color="auto"/>
            <w:bottom w:val="none" w:sz="0" w:space="0" w:color="auto"/>
            <w:right w:val="none" w:sz="0" w:space="0" w:color="auto"/>
          </w:divBdr>
        </w:div>
        <w:div w:id="1082331977">
          <w:marLeft w:val="0"/>
          <w:marRight w:val="0"/>
          <w:marTop w:val="0"/>
          <w:marBottom w:val="0"/>
          <w:divBdr>
            <w:top w:val="none" w:sz="0" w:space="0" w:color="auto"/>
            <w:left w:val="none" w:sz="0" w:space="0" w:color="auto"/>
            <w:bottom w:val="none" w:sz="0" w:space="0" w:color="auto"/>
            <w:right w:val="none" w:sz="0" w:space="0" w:color="auto"/>
          </w:divBdr>
          <w:divsChild>
            <w:div w:id="1530727274">
              <w:marLeft w:val="0"/>
              <w:marRight w:val="0"/>
              <w:marTop w:val="0"/>
              <w:marBottom w:val="0"/>
              <w:divBdr>
                <w:top w:val="none" w:sz="0" w:space="0" w:color="auto"/>
                <w:left w:val="none" w:sz="0" w:space="0" w:color="auto"/>
                <w:bottom w:val="none" w:sz="0" w:space="0" w:color="auto"/>
                <w:right w:val="none" w:sz="0" w:space="0" w:color="auto"/>
              </w:divBdr>
              <w:divsChild>
                <w:div w:id="1875724864">
                  <w:marLeft w:val="0"/>
                  <w:marRight w:val="0"/>
                  <w:marTop w:val="0"/>
                  <w:marBottom w:val="0"/>
                  <w:divBdr>
                    <w:top w:val="none" w:sz="0" w:space="0" w:color="auto"/>
                    <w:left w:val="none" w:sz="0" w:space="0" w:color="auto"/>
                    <w:bottom w:val="none" w:sz="0" w:space="0" w:color="auto"/>
                    <w:right w:val="none" w:sz="0" w:space="0" w:color="auto"/>
                  </w:divBdr>
                  <w:divsChild>
                    <w:div w:id="1690915075">
                      <w:marLeft w:val="0"/>
                      <w:marRight w:val="0"/>
                      <w:marTop w:val="0"/>
                      <w:marBottom w:val="0"/>
                      <w:divBdr>
                        <w:top w:val="none" w:sz="0" w:space="0" w:color="auto"/>
                        <w:left w:val="none" w:sz="0" w:space="0" w:color="auto"/>
                        <w:bottom w:val="none" w:sz="0" w:space="0" w:color="auto"/>
                        <w:right w:val="none" w:sz="0" w:space="0" w:color="auto"/>
                      </w:divBdr>
                    </w:div>
                    <w:div w:id="2143576387">
                      <w:marLeft w:val="0"/>
                      <w:marRight w:val="0"/>
                      <w:marTop w:val="0"/>
                      <w:marBottom w:val="0"/>
                      <w:divBdr>
                        <w:top w:val="none" w:sz="0" w:space="0" w:color="auto"/>
                        <w:left w:val="none" w:sz="0" w:space="0" w:color="auto"/>
                        <w:bottom w:val="none" w:sz="0" w:space="0" w:color="auto"/>
                        <w:right w:val="none" w:sz="0" w:space="0" w:color="auto"/>
                      </w:divBdr>
                    </w:div>
                  </w:divsChild>
                </w:div>
                <w:div w:id="1055465273">
                  <w:marLeft w:val="0"/>
                  <w:marRight w:val="0"/>
                  <w:marTop w:val="0"/>
                  <w:marBottom w:val="0"/>
                  <w:divBdr>
                    <w:top w:val="none" w:sz="0" w:space="0" w:color="auto"/>
                    <w:left w:val="none" w:sz="0" w:space="0" w:color="auto"/>
                    <w:bottom w:val="none" w:sz="0" w:space="0" w:color="auto"/>
                    <w:right w:val="none" w:sz="0" w:space="0" w:color="auto"/>
                  </w:divBdr>
                  <w:divsChild>
                    <w:div w:id="1812020951">
                      <w:marLeft w:val="0"/>
                      <w:marRight w:val="0"/>
                      <w:marTop w:val="0"/>
                      <w:marBottom w:val="0"/>
                      <w:divBdr>
                        <w:top w:val="none" w:sz="0" w:space="0" w:color="auto"/>
                        <w:left w:val="none" w:sz="0" w:space="0" w:color="auto"/>
                        <w:bottom w:val="none" w:sz="0" w:space="0" w:color="auto"/>
                        <w:right w:val="none" w:sz="0" w:space="0" w:color="auto"/>
                      </w:divBdr>
                    </w:div>
                    <w:div w:id="1212620681">
                      <w:marLeft w:val="0"/>
                      <w:marRight w:val="0"/>
                      <w:marTop w:val="0"/>
                      <w:marBottom w:val="0"/>
                      <w:divBdr>
                        <w:top w:val="none" w:sz="0" w:space="0" w:color="auto"/>
                        <w:left w:val="none" w:sz="0" w:space="0" w:color="auto"/>
                        <w:bottom w:val="none" w:sz="0" w:space="0" w:color="auto"/>
                        <w:right w:val="none" w:sz="0" w:space="0" w:color="auto"/>
                      </w:divBdr>
                    </w:div>
                    <w:div w:id="1610312179">
                      <w:marLeft w:val="0"/>
                      <w:marRight w:val="0"/>
                      <w:marTop w:val="0"/>
                      <w:marBottom w:val="0"/>
                      <w:divBdr>
                        <w:top w:val="none" w:sz="0" w:space="0" w:color="auto"/>
                        <w:left w:val="none" w:sz="0" w:space="0" w:color="auto"/>
                        <w:bottom w:val="none" w:sz="0" w:space="0" w:color="auto"/>
                        <w:right w:val="none" w:sz="0" w:space="0" w:color="auto"/>
                      </w:divBdr>
                    </w:div>
                    <w:div w:id="608044640">
                      <w:marLeft w:val="0"/>
                      <w:marRight w:val="0"/>
                      <w:marTop w:val="0"/>
                      <w:marBottom w:val="0"/>
                      <w:divBdr>
                        <w:top w:val="none" w:sz="0" w:space="0" w:color="auto"/>
                        <w:left w:val="none" w:sz="0" w:space="0" w:color="auto"/>
                        <w:bottom w:val="none" w:sz="0" w:space="0" w:color="auto"/>
                        <w:right w:val="none" w:sz="0" w:space="0" w:color="auto"/>
                      </w:divBdr>
                    </w:div>
                    <w:div w:id="1425759723">
                      <w:marLeft w:val="0"/>
                      <w:marRight w:val="0"/>
                      <w:marTop w:val="0"/>
                      <w:marBottom w:val="0"/>
                      <w:divBdr>
                        <w:top w:val="none" w:sz="0" w:space="0" w:color="auto"/>
                        <w:left w:val="none" w:sz="0" w:space="0" w:color="auto"/>
                        <w:bottom w:val="none" w:sz="0" w:space="0" w:color="auto"/>
                        <w:right w:val="none" w:sz="0" w:space="0" w:color="auto"/>
                      </w:divBdr>
                    </w:div>
                    <w:div w:id="374503749">
                      <w:marLeft w:val="0"/>
                      <w:marRight w:val="0"/>
                      <w:marTop w:val="0"/>
                      <w:marBottom w:val="0"/>
                      <w:divBdr>
                        <w:top w:val="none" w:sz="0" w:space="0" w:color="auto"/>
                        <w:left w:val="none" w:sz="0" w:space="0" w:color="auto"/>
                        <w:bottom w:val="none" w:sz="0" w:space="0" w:color="auto"/>
                        <w:right w:val="none" w:sz="0" w:space="0" w:color="auto"/>
                      </w:divBdr>
                    </w:div>
                    <w:div w:id="1973629269">
                      <w:marLeft w:val="0"/>
                      <w:marRight w:val="0"/>
                      <w:marTop w:val="0"/>
                      <w:marBottom w:val="0"/>
                      <w:divBdr>
                        <w:top w:val="none" w:sz="0" w:space="0" w:color="auto"/>
                        <w:left w:val="none" w:sz="0" w:space="0" w:color="auto"/>
                        <w:bottom w:val="none" w:sz="0" w:space="0" w:color="auto"/>
                        <w:right w:val="none" w:sz="0" w:space="0" w:color="auto"/>
                      </w:divBdr>
                    </w:div>
                    <w:div w:id="401149282">
                      <w:marLeft w:val="0"/>
                      <w:marRight w:val="0"/>
                      <w:marTop w:val="0"/>
                      <w:marBottom w:val="0"/>
                      <w:divBdr>
                        <w:top w:val="none" w:sz="0" w:space="0" w:color="auto"/>
                        <w:left w:val="none" w:sz="0" w:space="0" w:color="auto"/>
                        <w:bottom w:val="none" w:sz="0" w:space="0" w:color="auto"/>
                        <w:right w:val="none" w:sz="0" w:space="0" w:color="auto"/>
                      </w:divBdr>
                    </w:div>
                    <w:div w:id="1165321581">
                      <w:marLeft w:val="0"/>
                      <w:marRight w:val="0"/>
                      <w:marTop w:val="0"/>
                      <w:marBottom w:val="0"/>
                      <w:divBdr>
                        <w:top w:val="none" w:sz="0" w:space="0" w:color="auto"/>
                        <w:left w:val="none" w:sz="0" w:space="0" w:color="auto"/>
                        <w:bottom w:val="none" w:sz="0" w:space="0" w:color="auto"/>
                        <w:right w:val="none" w:sz="0" w:space="0" w:color="auto"/>
                      </w:divBdr>
                    </w:div>
                    <w:div w:id="500969068">
                      <w:marLeft w:val="0"/>
                      <w:marRight w:val="0"/>
                      <w:marTop w:val="0"/>
                      <w:marBottom w:val="0"/>
                      <w:divBdr>
                        <w:top w:val="none" w:sz="0" w:space="0" w:color="auto"/>
                        <w:left w:val="none" w:sz="0" w:space="0" w:color="auto"/>
                        <w:bottom w:val="none" w:sz="0" w:space="0" w:color="auto"/>
                        <w:right w:val="none" w:sz="0" w:space="0" w:color="auto"/>
                      </w:divBdr>
                    </w:div>
                    <w:div w:id="1990209152">
                      <w:marLeft w:val="0"/>
                      <w:marRight w:val="0"/>
                      <w:marTop w:val="0"/>
                      <w:marBottom w:val="0"/>
                      <w:divBdr>
                        <w:top w:val="none" w:sz="0" w:space="0" w:color="auto"/>
                        <w:left w:val="none" w:sz="0" w:space="0" w:color="auto"/>
                        <w:bottom w:val="none" w:sz="0" w:space="0" w:color="auto"/>
                        <w:right w:val="none" w:sz="0" w:space="0" w:color="auto"/>
                      </w:divBdr>
                    </w:div>
                    <w:div w:id="2030640320">
                      <w:marLeft w:val="0"/>
                      <w:marRight w:val="0"/>
                      <w:marTop w:val="0"/>
                      <w:marBottom w:val="0"/>
                      <w:divBdr>
                        <w:top w:val="none" w:sz="0" w:space="0" w:color="auto"/>
                        <w:left w:val="none" w:sz="0" w:space="0" w:color="auto"/>
                        <w:bottom w:val="none" w:sz="0" w:space="0" w:color="auto"/>
                        <w:right w:val="none" w:sz="0" w:space="0" w:color="auto"/>
                      </w:divBdr>
                    </w:div>
                    <w:div w:id="1885479786">
                      <w:marLeft w:val="0"/>
                      <w:marRight w:val="0"/>
                      <w:marTop w:val="0"/>
                      <w:marBottom w:val="0"/>
                      <w:divBdr>
                        <w:top w:val="none" w:sz="0" w:space="0" w:color="auto"/>
                        <w:left w:val="none" w:sz="0" w:space="0" w:color="auto"/>
                        <w:bottom w:val="none" w:sz="0" w:space="0" w:color="auto"/>
                        <w:right w:val="none" w:sz="0" w:space="0" w:color="auto"/>
                      </w:divBdr>
                    </w:div>
                    <w:div w:id="454905012">
                      <w:marLeft w:val="0"/>
                      <w:marRight w:val="0"/>
                      <w:marTop w:val="0"/>
                      <w:marBottom w:val="0"/>
                      <w:divBdr>
                        <w:top w:val="none" w:sz="0" w:space="0" w:color="auto"/>
                        <w:left w:val="none" w:sz="0" w:space="0" w:color="auto"/>
                        <w:bottom w:val="none" w:sz="0" w:space="0" w:color="auto"/>
                        <w:right w:val="none" w:sz="0" w:space="0" w:color="auto"/>
                      </w:divBdr>
                      <w:divsChild>
                        <w:div w:id="1219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66061">
              <w:marLeft w:val="0"/>
              <w:marRight w:val="0"/>
              <w:marTop w:val="0"/>
              <w:marBottom w:val="0"/>
              <w:divBdr>
                <w:top w:val="none" w:sz="0" w:space="0" w:color="auto"/>
                <w:left w:val="none" w:sz="0" w:space="0" w:color="auto"/>
                <w:bottom w:val="none" w:sz="0" w:space="0" w:color="auto"/>
                <w:right w:val="none" w:sz="0" w:space="0" w:color="auto"/>
              </w:divBdr>
              <w:divsChild>
                <w:div w:id="1625771078">
                  <w:marLeft w:val="0"/>
                  <w:marRight w:val="0"/>
                  <w:marTop w:val="0"/>
                  <w:marBottom w:val="0"/>
                  <w:divBdr>
                    <w:top w:val="none" w:sz="0" w:space="0" w:color="auto"/>
                    <w:left w:val="none" w:sz="0" w:space="0" w:color="auto"/>
                    <w:bottom w:val="none" w:sz="0" w:space="0" w:color="auto"/>
                    <w:right w:val="none" w:sz="0" w:space="0" w:color="auto"/>
                  </w:divBdr>
                </w:div>
                <w:div w:id="784885583">
                  <w:marLeft w:val="0"/>
                  <w:marRight w:val="0"/>
                  <w:marTop w:val="0"/>
                  <w:marBottom w:val="0"/>
                  <w:divBdr>
                    <w:top w:val="none" w:sz="0" w:space="0" w:color="auto"/>
                    <w:left w:val="none" w:sz="0" w:space="0" w:color="auto"/>
                    <w:bottom w:val="none" w:sz="0" w:space="0" w:color="auto"/>
                    <w:right w:val="none" w:sz="0" w:space="0" w:color="auto"/>
                  </w:divBdr>
                </w:div>
                <w:div w:id="2043941362">
                  <w:marLeft w:val="0"/>
                  <w:marRight w:val="0"/>
                  <w:marTop w:val="0"/>
                  <w:marBottom w:val="0"/>
                  <w:divBdr>
                    <w:top w:val="none" w:sz="0" w:space="0" w:color="auto"/>
                    <w:left w:val="none" w:sz="0" w:space="0" w:color="auto"/>
                    <w:bottom w:val="none" w:sz="0" w:space="0" w:color="auto"/>
                    <w:right w:val="none" w:sz="0" w:space="0" w:color="auto"/>
                  </w:divBdr>
                </w:div>
                <w:div w:id="2068065957">
                  <w:marLeft w:val="0"/>
                  <w:marRight w:val="0"/>
                  <w:marTop w:val="0"/>
                  <w:marBottom w:val="0"/>
                  <w:divBdr>
                    <w:top w:val="none" w:sz="0" w:space="0" w:color="auto"/>
                    <w:left w:val="none" w:sz="0" w:space="0" w:color="auto"/>
                    <w:bottom w:val="none" w:sz="0" w:space="0" w:color="auto"/>
                    <w:right w:val="none" w:sz="0" w:space="0" w:color="auto"/>
                  </w:divBdr>
                </w:div>
                <w:div w:id="1951012037">
                  <w:marLeft w:val="0"/>
                  <w:marRight w:val="0"/>
                  <w:marTop w:val="0"/>
                  <w:marBottom w:val="0"/>
                  <w:divBdr>
                    <w:top w:val="none" w:sz="0" w:space="0" w:color="auto"/>
                    <w:left w:val="none" w:sz="0" w:space="0" w:color="auto"/>
                    <w:bottom w:val="none" w:sz="0" w:space="0" w:color="auto"/>
                    <w:right w:val="none" w:sz="0" w:space="0" w:color="auto"/>
                  </w:divBdr>
                </w:div>
                <w:div w:id="1218665437">
                  <w:marLeft w:val="0"/>
                  <w:marRight w:val="0"/>
                  <w:marTop w:val="0"/>
                  <w:marBottom w:val="0"/>
                  <w:divBdr>
                    <w:top w:val="none" w:sz="0" w:space="0" w:color="auto"/>
                    <w:left w:val="none" w:sz="0" w:space="0" w:color="auto"/>
                    <w:bottom w:val="none" w:sz="0" w:space="0" w:color="auto"/>
                    <w:right w:val="none" w:sz="0" w:space="0" w:color="auto"/>
                  </w:divBdr>
                </w:div>
                <w:div w:id="1506897113">
                  <w:marLeft w:val="0"/>
                  <w:marRight w:val="0"/>
                  <w:marTop w:val="0"/>
                  <w:marBottom w:val="0"/>
                  <w:divBdr>
                    <w:top w:val="none" w:sz="0" w:space="0" w:color="auto"/>
                    <w:left w:val="none" w:sz="0" w:space="0" w:color="auto"/>
                    <w:bottom w:val="none" w:sz="0" w:space="0" w:color="auto"/>
                    <w:right w:val="none" w:sz="0" w:space="0" w:color="auto"/>
                  </w:divBdr>
                </w:div>
                <w:div w:id="1609047088">
                  <w:marLeft w:val="0"/>
                  <w:marRight w:val="0"/>
                  <w:marTop w:val="0"/>
                  <w:marBottom w:val="0"/>
                  <w:divBdr>
                    <w:top w:val="none" w:sz="0" w:space="0" w:color="auto"/>
                    <w:left w:val="none" w:sz="0" w:space="0" w:color="auto"/>
                    <w:bottom w:val="none" w:sz="0" w:space="0" w:color="auto"/>
                    <w:right w:val="none" w:sz="0" w:space="0" w:color="auto"/>
                  </w:divBdr>
                </w:div>
                <w:div w:id="1529172217">
                  <w:marLeft w:val="0"/>
                  <w:marRight w:val="0"/>
                  <w:marTop w:val="0"/>
                  <w:marBottom w:val="0"/>
                  <w:divBdr>
                    <w:top w:val="none" w:sz="0" w:space="0" w:color="auto"/>
                    <w:left w:val="none" w:sz="0" w:space="0" w:color="auto"/>
                    <w:bottom w:val="none" w:sz="0" w:space="0" w:color="auto"/>
                    <w:right w:val="none" w:sz="0" w:space="0" w:color="auto"/>
                  </w:divBdr>
                </w:div>
                <w:div w:id="39399991">
                  <w:marLeft w:val="0"/>
                  <w:marRight w:val="0"/>
                  <w:marTop w:val="0"/>
                  <w:marBottom w:val="0"/>
                  <w:divBdr>
                    <w:top w:val="none" w:sz="0" w:space="0" w:color="auto"/>
                    <w:left w:val="none" w:sz="0" w:space="0" w:color="auto"/>
                    <w:bottom w:val="none" w:sz="0" w:space="0" w:color="auto"/>
                    <w:right w:val="none" w:sz="0" w:space="0" w:color="auto"/>
                  </w:divBdr>
                </w:div>
                <w:div w:id="26806426">
                  <w:marLeft w:val="0"/>
                  <w:marRight w:val="0"/>
                  <w:marTop w:val="0"/>
                  <w:marBottom w:val="0"/>
                  <w:divBdr>
                    <w:top w:val="none" w:sz="0" w:space="0" w:color="auto"/>
                    <w:left w:val="none" w:sz="0" w:space="0" w:color="auto"/>
                    <w:bottom w:val="none" w:sz="0" w:space="0" w:color="auto"/>
                    <w:right w:val="none" w:sz="0" w:space="0" w:color="auto"/>
                  </w:divBdr>
                </w:div>
                <w:div w:id="2015063931">
                  <w:marLeft w:val="0"/>
                  <w:marRight w:val="0"/>
                  <w:marTop w:val="0"/>
                  <w:marBottom w:val="0"/>
                  <w:divBdr>
                    <w:top w:val="none" w:sz="0" w:space="0" w:color="auto"/>
                    <w:left w:val="none" w:sz="0" w:space="0" w:color="auto"/>
                    <w:bottom w:val="none" w:sz="0" w:space="0" w:color="auto"/>
                    <w:right w:val="none" w:sz="0" w:space="0" w:color="auto"/>
                  </w:divBdr>
                </w:div>
                <w:div w:id="1646664289">
                  <w:marLeft w:val="0"/>
                  <w:marRight w:val="0"/>
                  <w:marTop w:val="0"/>
                  <w:marBottom w:val="0"/>
                  <w:divBdr>
                    <w:top w:val="none" w:sz="0" w:space="0" w:color="auto"/>
                    <w:left w:val="none" w:sz="0" w:space="0" w:color="auto"/>
                    <w:bottom w:val="none" w:sz="0" w:space="0" w:color="auto"/>
                    <w:right w:val="none" w:sz="0" w:space="0" w:color="auto"/>
                  </w:divBdr>
                </w:div>
                <w:div w:id="255285159">
                  <w:marLeft w:val="0"/>
                  <w:marRight w:val="0"/>
                  <w:marTop w:val="0"/>
                  <w:marBottom w:val="0"/>
                  <w:divBdr>
                    <w:top w:val="none" w:sz="0" w:space="0" w:color="auto"/>
                    <w:left w:val="none" w:sz="0" w:space="0" w:color="auto"/>
                    <w:bottom w:val="none" w:sz="0" w:space="0" w:color="auto"/>
                    <w:right w:val="none" w:sz="0" w:space="0" w:color="auto"/>
                  </w:divBdr>
                </w:div>
                <w:div w:id="852962304">
                  <w:marLeft w:val="0"/>
                  <w:marRight w:val="0"/>
                  <w:marTop w:val="0"/>
                  <w:marBottom w:val="0"/>
                  <w:divBdr>
                    <w:top w:val="none" w:sz="0" w:space="0" w:color="auto"/>
                    <w:left w:val="none" w:sz="0" w:space="0" w:color="auto"/>
                    <w:bottom w:val="none" w:sz="0" w:space="0" w:color="auto"/>
                    <w:right w:val="none" w:sz="0" w:space="0" w:color="auto"/>
                  </w:divBdr>
                </w:div>
                <w:div w:id="198979652">
                  <w:marLeft w:val="0"/>
                  <w:marRight w:val="0"/>
                  <w:marTop w:val="0"/>
                  <w:marBottom w:val="0"/>
                  <w:divBdr>
                    <w:top w:val="none" w:sz="0" w:space="0" w:color="auto"/>
                    <w:left w:val="none" w:sz="0" w:space="0" w:color="auto"/>
                    <w:bottom w:val="none" w:sz="0" w:space="0" w:color="auto"/>
                    <w:right w:val="none" w:sz="0" w:space="0" w:color="auto"/>
                  </w:divBdr>
                </w:div>
                <w:div w:id="13305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3.bp.blogspot.com/-U3FEKisCrY8/VStUiqHu0SI/AAAAAAAACGA/va0YFSay7dU/s1600/images1.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1.bp.blogspot.com/-F9LyG8ui3Go/VStXH9zBf8I/AAAAAAAACGo/3yQmt32GGVA/s1600/pewarna%2Balami%2B(1).JPG" TargetMode="External"/><Relationship Id="rId7" Type="http://schemas.openxmlformats.org/officeDocument/2006/relationships/hyperlink" Target="https://2.bp.blogspot.com/-u7scUmJqCpY/VStS1LIRBLI/AAAAAAAACFY/pGCmdU-1E20/s1600/images.jpg" TargetMode="External"/><Relationship Id="rId12" Type="http://schemas.openxmlformats.org/officeDocument/2006/relationships/image" Target="media/image4.jpeg"/><Relationship Id="rId17" Type="http://schemas.openxmlformats.org/officeDocument/2006/relationships/hyperlink" Target="https://3.bp.blogspot.com/-Ap0W83rnR8c/VStWHzhRjiI/AAAAAAAACGY/zbQfOYlx7nw/s1600/images.jpg" TargetMode="External"/><Relationship Id="rId25" Type="http://schemas.openxmlformats.org/officeDocument/2006/relationships/hyperlink" Target="https://2.bp.blogspot.com/-hiOOR8lRVes/VStYTLNmt0I/AAAAAAAACG4/6sGAsGdQOOY/s1600/clip_image001.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3.bp.blogspot.com/-VRj4oRkRRjA/VStUfuq_FZI/AAAAAAAACF4/7d_iuODCIRE/s1600/images.jpg" TargetMode="External"/><Relationship Id="rId24" Type="http://schemas.openxmlformats.org/officeDocument/2006/relationships/image" Target="media/image10.jpeg"/><Relationship Id="rId5" Type="http://schemas.openxmlformats.org/officeDocument/2006/relationships/hyperlink" Target="https://1.bp.blogspot.com/-C_z82vsEaEY/VStS8Kgdr8I/AAAAAAAACFo/fh-dMbU_hA8/s1600/images1.jpg" TargetMode="External"/><Relationship Id="rId15" Type="http://schemas.openxmlformats.org/officeDocument/2006/relationships/hyperlink" Target="https://4.bp.blogspot.com/-h-HA3Y71I4s/VStVM3wIA8I/AAAAAAAACGQ/fWbfC9zEw3s/s1600/images.jpg" TargetMode="External"/><Relationship Id="rId23" Type="http://schemas.openxmlformats.org/officeDocument/2006/relationships/hyperlink" Target="https://4.bp.blogspot.com/--HpDUzlyClg/VStYCyrooVI/AAAAAAAACGw/fPQNxsWcpTY/s1600/unduhan.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s://3.bp.blogspot.com/-wEU0TLo-_fg/VStWwAZfXOI/AAAAAAAACGg/sZZuUQjkxPc/s1600/images.jpg" TargetMode="External"/><Relationship Id="rId4" Type="http://schemas.openxmlformats.org/officeDocument/2006/relationships/webSettings" Target="webSettings.xml"/><Relationship Id="rId9" Type="http://schemas.openxmlformats.org/officeDocument/2006/relationships/hyperlink" Target="https://3.bp.blogspot.com/-Ce12nggnZVk/VStT1WwLErI/AAAAAAAACFw/AN8k1-d-Pfk/s1600/images.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3.bp.blogspot.com/-s_doSkZn3wU/VStY6TbN_LI/AAAAAAAACHA/whYKncZTgq8/s1600/lambung.jp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4547</Words>
  <Characters>25923</Characters>
  <Application>Microsoft Office Word</Application>
  <DocSecurity>0</DocSecurity>
  <Lines>216</Lines>
  <Paragraphs>60</Paragraphs>
  <ScaleCrop>false</ScaleCrop>
  <Company>Grizli777</Company>
  <LinksUpToDate>false</LinksUpToDate>
  <CharactersWithSpaces>30410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2019-11-19T00:43:00Z</dcterms:created>
  <dcterms:modified xsi:type="dcterms:W3CDTF">2019-11-19T00:45:00Z</dcterms:modified>
</cp:coreProperties>
</file>