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E52" w:rsidRPr="00AD3E52" w:rsidRDefault="00AD3E52" w:rsidP="00AD3E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Sistem</w:t>
      </w:r>
      <w:proofErr w:type="spellEnd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Peredaran</w:t>
      </w:r>
      <w:proofErr w:type="spellEnd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Darah</w:t>
      </w:r>
      <w:proofErr w:type="spellEnd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proofErr w:type="gramStart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Manusia</w:t>
      </w:r>
      <w:proofErr w:type="spellEnd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:</w:t>
      </w:r>
      <w:proofErr w:type="gramEnd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Gambar</w:t>
      </w:r>
      <w:proofErr w:type="spellEnd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, </w:t>
      </w:r>
      <w:proofErr w:type="spellStart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Pengertian</w:t>
      </w:r>
      <w:proofErr w:type="spellEnd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, </w:t>
      </w:r>
      <w:proofErr w:type="spellStart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Komponen</w:t>
      </w:r>
      <w:proofErr w:type="spellEnd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Utma</w:t>
      </w:r>
      <w:proofErr w:type="spellEnd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dan</w:t>
      </w:r>
      <w:proofErr w:type="spellEnd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AD3E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Mekanisme</w:t>
      </w:r>
      <w:proofErr w:type="spellEnd"/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1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pembahasan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kali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akan</w:t>
        </w:r>
        <w:proofErr w:type="spellEnd"/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mengulas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secara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lengkap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tentang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juga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komponen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utama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manusia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berikut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gambar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penjelasanya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untuk</w:t>
        </w:r>
        <w:proofErr w:type="spellEnd"/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lebih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jelasnya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simak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pembahasan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dibawah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ini</w:t>
        </w:r>
        <w:proofErr w:type="spell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outlineLvl w:val="1"/>
        <w:rPr>
          <w:ins w:id="2" w:author="Unknown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ins w:id="3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Pengertian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Darah</w:t>
        </w:r>
        <w:proofErr w:type="spellEnd"/>
      </w:ins>
    </w:p>
    <w:p w:rsidR="00AD3E52" w:rsidRPr="00AD3E52" w:rsidRDefault="00AD3E52" w:rsidP="00AD3E52">
      <w:pPr>
        <w:spacing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5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atau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biasa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disebut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kardiovaskular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yaitusuatu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organ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bemiliki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fungsi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memindahkan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zat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sel.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membantu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stabilisasi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suhu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pH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(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bagian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homeostasis).</w:t>
        </w:r>
        <w:proofErr w:type="gram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7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juga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merupakan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bagian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kinerja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(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kardiovaskuler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)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dibentuk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inilah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menjamin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kelangsungan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hidup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organisme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didukung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metabolisme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setiap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dalam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mempertahankan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sifat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kimia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fisiologis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cairan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</w:ins>
    </w:p>
    <w:p w:rsidR="00AD3E52" w:rsidRPr="00AD3E52" w:rsidRDefault="00AD3E52" w:rsidP="00AD3E52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9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A</w:t>
        </w:r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mengangkut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oksigen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paru-paru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karbon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dioksida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berlawanan</w:t>
        </w:r>
        <w:proofErr w:type="spellEnd"/>
      </w:ins>
    </w:p>
    <w:p w:rsidR="00AD3E52" w:rsidRPr="00AD3E52" w:rsidRDefault="00AD3E52" w:rsidP="00AD3E52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11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B</w:t>
        </w:r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diangkut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nutrisi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berasal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DARI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pencernaan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misalnyalemak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gula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protein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saluran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pencernaan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untuk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mengonsumsi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sesuai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kebutuhan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diproses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atau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disimpan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1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13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Metabolit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dihasilkan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seperti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urea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atau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asam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urat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lalu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kemudian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diangkut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lain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atau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organ-organ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ekskresi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.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Juga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mendistribusikan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seperti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hormon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sel-sel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kekebalan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bagian-bagian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pembekuan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dalam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1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15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terdiri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dua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jenis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yaitu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:</w:t>
        </w:r>
      </w:ins>
    </w:p>
    <w:p w:rsidR="00AD3E52" w:rsidRPr="00AD3E52" w:rsidRDefault="00AD3E52" w:rsidP="00AD3E52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1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17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terbuka</w:t>
        </w:r>
        <w:proofErr w:type="spellEnd"/>
      </w:ins>
    </w:p>
    <w:p w:rsidR="00AD3E52" w:rsidRPr="00AD3E52" w:rsidRDefault="00AD3E52" w:rsidP="00AD3E52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1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19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tertutup</w:t>
        </w:r>
        <w:proofErr w:type="spell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outlineLvl w:val="1"/>
        <w:rPr>
          <w:ins w:id="20" w:author="Unknown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ins w:id="21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Gambar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Manusia</w:t>
        </w:r>
        <w:proofErr w:type="spellEnd"/>
      </w:ins>
    </w:p>
    <w:p w:rsidR="00AD3E52" w:rsidRDefault="00AD3E52" w:rsidP="00AD3E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D3E5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870960" cy="3025140"/>
            <wp:effectExtent l="19050" t="0" r="0" b="0"/>
            <wp:docPr id="2" name="Picture 2" descr="sistem peredaran darah manusi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tem peredaran darah manusi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E52" w:rsidRPr="00AD3E52" w:rsidRDefault="00AD3E52" w:rsidP="00AD3E52">
      <w:pPr>
        <w:spacing w:after="0" w:line="240" w:lineRule="auto"/>
        <w:rPr>
          <w:ins w:id="2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23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manusia</w:t>
        </w:r>
        <w:proofErr w:type="spell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outlineLvl w:val="1"/>
        <w:rPr>
          <w:ins w:id="24" w:author="Unknown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ins w:id="25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Komponen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Utama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Manusia</w:t>
        </w:r>
        <w:proofErr w:type="spell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2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27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manusia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mempunyai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tiga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komponen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uatama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saling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berkaitan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Tiga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komponen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mengatur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jalannya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pengangkutan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menerima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kembali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seluruh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2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29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Berikut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adalah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tiga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komponen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utama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sirkulasi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manusia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:</w:t>
        </w:r>
      </w:ins>
    </w:p>
    <w:p w:rsidR="00AD3E52" w:rsidRPr="00AD3E52" w:rsidRDefault="00AD3E52" w:rsidP="00AD3E52">
      <w:pPr>
        <w:spacing w:before="100" w:beforeAutospacing="1" w:after="100" w:afterAutospacing="1" w:line="240" w:lineRule="auto"/>
        <w:outlineLvl w:val="2"/>
        <w:rPr>
          <w:ins w:id="30" w:author="Unknown"/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proofErr w:type="spellStart"/>
      <w:ins w:id="31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7"/>
            <w:szCs w:val="27"/>
          </w:rPr>
          <w:t>Jantung</w:t>
        </w:r>
        <w:proofErr w:type="spellEnd"/>
      </w:ins>
    </w:p>
    <w:p w:rsidR="00AD3E52" w:rsidRPr="00AD3E52" w:rsidRDefault="00AD3E52" w:rsidP="00AD3E52">
      <w:pPr>
        <w:spacing w:after="0" w:line="240" w:lineRule="auto"/>
        <w:rPr>
          <w:ins w:id="3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D3E5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726180" cy="3314700"/>
            <wp:effectExtent l="19050" t="0" r="7620" b="0"/>
            <wp:docPr id="3" name="Picture 3" descr="jantu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ntu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ins w:id="33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proofErr w:type="gram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3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35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diproduksi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dalam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sumsum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tulang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Dan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merupakan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organ paling vital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memiliki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fungsi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memompa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menerima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seluruh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3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37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Letak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tepat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antara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paru-paru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Lebih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tepatnya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tengah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dada,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bagian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belakang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kiri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tulang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dada.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Ukuran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sekitar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sedikit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lebih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besar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kepalan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tangan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.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yaitu</w:t>
        </w:r>
        <w:proofErr w:type="spellEnd"/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sekitar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200-425 gram.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terdiri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atas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empat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ruang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yaitu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:</w:t>
        </w:r>
        <w:proofErr w:type="gramEnd"/>
      </w:ins>
    </w:p>
    <w:p w:rsidR="00AD3E52" w:rsidRPr="00AD3E52" w:rsidRDefault="00AD3E52" w:rsidP="00AD3E52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3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39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serambi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(atrium)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kiri</w:t>
        </w:r>
        <w:proofErr w:type="spellEnd"/>
      </w:ins>
    </w:p>
    <w:p w:rsidR="00AD3E52" w:rsidRPr="00AD3E52" w:rsidRDefault="00AD3E52" w:rsidP="00AD3E52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4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41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serambi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(atrium)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kanan</w:t>
        </w:r>
        <w:proofErr w:type="spellEnd"/>
      </w:ins>
    </w:p>
    <w:p w:rsidR="00AD3E52" w:rsidRPr="00AD3E52" w:rsidRDefault="00AD3E52" w:rsidP="00AD3E52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4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43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bilik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(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ventrikel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)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kiri</w:t>
        </w:r>
        <w:proofErr w:type="spellEnd"/>
      </w:ins>
    </w:p>
    <w:p w:rsidR="00AD3E52" w:rsidRPr="00AD3E52" w:rsidRDefault="00AD3E52" w:rsidP="00AD3E52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4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45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bilik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(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ventrikel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)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kanan</w:t>
        </w:r>
        <w:proofErr w:type="spell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4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47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mempunyai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empat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katup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memisahkan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keempat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ruang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tersebut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Katup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memiliki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fungsi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menjaga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aliran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mengalir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benar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outlineLvl w:val="2"/>
        <w:rPr>
          <w:ins w:id="48" w:author="Unknown"/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proofErr w:type="spellStart"/>
      <w:ins w:id="49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7"/>
            <w:szCs w:val="27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7"/>
            <w:szCs w:val="27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7"/>
            <w:szCs w:val="27"/>
          </w:rPr>
          <w:t>Darah</w:t>
        </w:r>
        <w:proofErr w:type="spellEnd"/>
      </w:ins>
    </w:p>
    <w:p w:rsidR="00AD3E52" w:rsidRPr="00AD3E52" w:rsidRDefault="00AD3E52" w:rsidP="00AD3E52">
      <w:pPr>
        <w:spacing w:after="0" w:line="240" w:lineRule="auto"/>
        <w:rPr>
          <w:ins w:id="5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D3E5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192780" cy="2887980"/>
            <wp:effectExtent l="19050" t="0" r="7620" b="0"/>
            <wp:docPr id="4" name="Picture 4" descr="pembuluh dar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mbuluh dar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ins w:id="51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5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53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merupakan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pipa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elastis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juga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merupakan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bagian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sirkulasi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memiliki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fungsi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untuk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membawa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bagian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lain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ataupun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sebaliknya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5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55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Terdapat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tiga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utama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yaitu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:</w:t>
        </w:r>
      </w:ins>
    </w:p>
    <w:p w:rsidR="00AD3E52" w:rsidRPr="00AD3E52" w:rsidRDefault="00AD3E52" w:rsidP="00AD3E52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5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57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Arteri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br/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Arteri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bertugas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membawa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akan</w:t>
        </w:r>
        <w:proofErr w:type="spellEnd"/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oksigen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bagian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lainnya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Arteri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mempunyai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dinding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elastis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hingga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bisa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menjaga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tekanan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tetap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konsisten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AD3E52" w:rsidRPr="00AD3E52" w:rsidRDefault="00AD3E52" w:rsidP="00AD3E52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5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59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Vena</w:t>
        </w:r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br/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vena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membawa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miskin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oksigen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seluruh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untuk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kembali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Berbeda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arteri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vena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mempunyai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dinding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lebih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tipis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AD3E52" w:rsidRPr="00AD3E52" w:rsidRDefault="00AD3E52" w:rsidP="00AD3E52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6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61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Kapiler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br/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kapiler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bertugas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menghubungkan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arteri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terkecil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vena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terkecil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Dindingnya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tipis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sehingga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memungkinkan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untuk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bertukar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senyawa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sekitarnya</w:t>
        </w:r>
        <w:proofErr w:type="spell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outlineLvl w:val="2"/>
        <w:rPr>
          <w:ins w:id="62" w:author="Unknown"/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proofErr w:type="spellStart"/>
      <w:ins w:id="63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7"/>
            <w:szCs w:val="27"/>
          </w:rPr>
          <w:t>Darah</w:t>
        </w:r>
        <w:proofErr w:type="spellEnd"/>
      </w:ins>
    </w:p>
    <w:p w:rsidR="00AD3E52" w:rsidRPr="00AD3E52" w:rsidRDefault="00AD3E52" w:rsidP="00AD3E52">
      <w:pPr>
        <w:spacing w:after="0" w:line="240" w:lineRule="auto"/>
        <w:rPr>
          <w:ins w:id="6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D3E5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512820" cy="2049780"/>
            <wp:effectExtent l="19050" t="0" r="0" b="0"/>
            <wp:docPr id="5" name="Picture 5" descr="darah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rah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ins w:id="65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proofErr w:type="gram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6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67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manusia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rata-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ratanya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mengandung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sekitar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4-5 liter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memiliki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fungsi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untuk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mengangkut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nutrisi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oksigen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hormon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berbagai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zat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lainnya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seluruh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.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Tanpa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bisa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dipastikan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oksigen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sari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makanan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sulit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disalurkan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baik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seluruh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6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69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terdiri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beberapa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komponen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yaitu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:</w:t>
        </w:r>
      </w:ins>
    </w:p>
    <w:p w:rsidR="00AD3E52" w:rsidRPr="00AD3E52" w:rsidRDefault="00AD3E52" w:rsidP="00AD3E52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7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71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Plasma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br/>
          <w:t xml:space="preserve">Plasma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mengisi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sekitar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55-60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persen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volume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Tugas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utama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plasma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yaitu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mengangkut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sel-sel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untuk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diedarkan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seluruh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.</w:t>
        </w:r>
        <w:proofErr w:type="gramEnd"/>
      </w:ins>
    </w:p>
    <w:p w:rsidR="00AD3E52" w:rsidRPr="00AD3E52" w:rsidRDefault="00AD3E52" w:rsidP="00AD3E52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7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73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Sel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merah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(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eritrosit</w:t>
        </w:r>
        <w:proofErr w:type="spellEnd"/>
        <w:proofErr w:type="gram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)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br/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memiliki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tugas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membawa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oksigen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paru-paru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diedarkan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seluruh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juga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memiliki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tugas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mengangkut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kembali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karbon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dioksida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seluruh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paru-paru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lalu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dikeluarkan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AD3E52" w:rsidRPr="00AD3E52" w:rsidRDefault="00AD3E52" w:rsidP="00AD3E52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7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75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Sel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putih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(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leukosit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).</w:t>
        </w:r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br/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Meski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mempunyai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jumlah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lebih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sedikit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dibanding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putih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mengemban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tugas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cukup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besar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putih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bertanggung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jawab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melawan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infeksi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virus,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bakteri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jamur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memicu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perkembangan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penyakit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Hal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karna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karena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putih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memproduksi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antibodi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membantu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memerangi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zat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asing</w:t>
        </w:r>
        <w:proofErr w:type="spellEnd"/>
      </w:ins>
    </w:p>
    <w:p w:rsidR="00AD3E52" w:rsidRPr="00AD3E52" w:rsidRDefault="00AD3E52" w:rsidP="00AD3E52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7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77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Keping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(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trombosit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).</w:t>
        </w:r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br/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Trombosit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mempunyai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penting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pad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proses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pembekuan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(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koagulasi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)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ketika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terluka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Tepatnya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trombosit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akan</w:t>
        </w:r>
        <w:proofErr w:type="spellEnd"/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membentuk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sumbatan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bersama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benang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fibrin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untuk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menghentikan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perdarahan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sekaligus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merangsang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pertumbuhan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baru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area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luka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AD3E52" w:rsidRPr="00AD3E52" w:rsidRDefault="00AD3E52" w:rsidP="00AD3E52">
      <w:pPr>
        <w:spacing w:before="100" w:beforeAutospacing="1" w:after="100" w:afterAutospacing="1" w:line="240" w:lineRule="auto"/>
        <w:outlineLvl w:val="1"/>
        <w:rPr>
          <w:ins w:id="78" w:author="Unknown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ins w:id="79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Mekanisme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manusia</w:t>
        </w:r>
        <w:proofErr w:type="spell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8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81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sistemik</w:t>
        </w:r>
        <w:proofErr w:type="spell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8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83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sistemik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umum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disebut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besar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dimulai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saat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mengandung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oksigen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dipompa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bilik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kiri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seluruh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akhirnya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akan</w:t>
        </w:r>
        <w:proofErr w:type="spellEnd"/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kembali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lagi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AD3E52" w:rsidRPr="00AD3E52" w:rsidRDefault="00AD3E52" w:rsidP="00AD3E52">
      <w:pPr>
        <w:spacing w:beforeAutospacing="1" w:after="100" w:afterAutospacing="1" w:line="240" w:lineRule="auto"/>
        <w:rPr>
          <w:ins w:id="8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85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lastRenderedPageBreak/>
          <w:t>Sederhananya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sistemik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sebagai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aliran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–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seluruh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–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8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87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pulmonal</w:t>
        </w:r>
        <w:proofErr w:type="spell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8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89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pulmonal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umum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disebut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kecil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pulnomal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dimulai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saat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mengandung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CO2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atau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karbon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dioksida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dipompa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bilik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kanan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menuju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paru-paru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9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91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paru-paru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terjadi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pertukaran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gas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akhirnya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mengubah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karbon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dioksida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menjadi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oksigen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ketika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keluar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paru-paru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kembali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lagi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</w:ins>
    </w:p>
    <w:p w:rsidR="00AD3E52" w:rsidRPr="00AD3E52" w:rsidRDefault="00AD3E52" w:rsidP="00AD3E52">
      <w:pPr>
        <w:spacing w:beforeAutospacing="1" w:after="100" w:afterAutospacing="1" w:line="240" w:lineRule="auto"/>
        <w:rPr>
          <w:ins w:id="9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ins w:id="93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Sederhananya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pulmonal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digambarkan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sebagai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–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paru-paru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–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outlineLvl w:val="1"/>
        <w:rPr>
          <w:ins w:id="94" w:author="Unknown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ins w:id="95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Penyakit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Mengganggu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Darah</w:t>
        </w:r>
        <w:proofErr w:type="spell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9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97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Jika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mengalami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gangguan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hal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akan</w:t>
        </w:r>
        <w:proofErr w:type="spellEnd"/>
        <w:proofErr w:type="gram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berdampak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fungsi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secara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menyeluruh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Organ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tubuh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mengalami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kerusakan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menimbulkan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berbagai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penyakit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cukup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serius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proofErr w:type="gramEnd"/>
      </w:ins>
    </w:p>
    <w:p w:rsidR="00AD3E52" w:rsidRPr="00AD3E52" w:rsidRDefault="00AD3E52" w:rsidP="00AD3E52">
      <w:pPr>
        <w:spacing w:before="100" w:beforeAutospacing="1" w:after="100" w:afterAutospacing="1" w:line="240" w:lineRule="auto"/>
        <w:rPr>
          <w:ins w:id="9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99" w:author="Unknown"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Beberapa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penyakit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mampu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mengganggu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sistem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peredaran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manusia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yaitu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:</w:t>
        </w:r>
        <w:proofErr w:type="gramEnd"/>
      </w:ins>
    </w:p>
    <w:p w:rsidR="00AD3E52" w:rsidRPr="00AD3E52" w:rsidRDefault="00AD3E52" w:rsidP="00AD3E52">
      <w:pPr>
        <w:numPr>
          <w:ilvl w:val="0"/>
          <w:numId w:val="7"/>
        </w:numPr>
        <w:spacing w:before="100" w:beforeAutospacing="1" w:after="100" w:afterAutospacing="1" w:line="240" w:lineRule="auto"/>
        <w:rPr>
          <w:ins w:id="10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101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Hipertensi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br/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Hipertensi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atau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umum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disebut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tekanan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tinggi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menyebabkan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bekerja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lebih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keras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untuk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memompa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Jika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dibiarkan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tanpa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pengobatan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hipertensi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mampu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menyebabkan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komplikasi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seperti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serangan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stroke,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ataupun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bahkan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gagal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ginjal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AD3E52" w:rsidRPr="00AD3E52" w:rsidRDefault="00AD3E52" w:rsidP="00AD3E52">
      <w:pPr>
        <w:numPr>
          <w:ilvl w:val="0"/>
          <w:numId w:val="7"/>
        </w:numPr>
        <w:spacing w:before="100" w:beforeAutospacing="1" w:after="100" w:afterAutospacing="1" w:line="240" w:lineRule="auto"/>
        <w:rPr>
          <w:ins w:id="10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103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Aneurisma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aorta.</w:t>
        </w:r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br/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Aneurisma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aorta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merupakanpenggelembungan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dinding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aorta. Aorta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sendiri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yaitu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utama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terbesar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manusia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Aneurisma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membesar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mampu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pecah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menyebabkan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perdarahan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bahkan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kematian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AD3E52" w:rsidRPr="00AD3E52" w:rsidRDefault="00AD3E52" w:rsidP="00AD3E52">
      <w:pPr>
        <w:numPr>
          <w:ilvl w:val="0"/>
          <w:numId w:val="7"/>
        </w:numPr>
        <w:spacing w:before="100" w:beforeAutospacing="1" w:after="100" w:afterAutospacing="1" w:line="240" w:lineRule="auto"/>
        <w:rPr>
          <w:ins w:id="10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105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Aterosklerosis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br/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Aterosklerosis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merupakan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penyempitan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atau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pengerasan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karena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adanya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penumpukan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lemak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kolesterol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lainnya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dinding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arteri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Kondisi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seperti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lambat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laun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bisa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menyumbat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aliran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akhirnya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meningkatkan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risiko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serangan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stroke.</w:t>
        </w:r>
      </w:ins>
    </w:p>
    <w:p w:rsidR="00AD3E52" w:rsidRPr="00AD3E52" w:rsidRDefault="00AD3E52" w:rsidP="00AD3E52">
      <w:pPr>
        <w:numPr>
          <w:ilvl w:val="0"/>
          <w:numId w:val="7"/>
        </w:numPr>
        <w:spacing w:before="100" w:beforeAutospacing="1" w:after="100" w:afterAutospacing="1" w:line="240" w:lineRule="auto"/>
        <w:rPr>
          <w:ins w:id="10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107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Penyakit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.</w:t>
        </w:r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br/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Penyakit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yaitu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istilah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mencakup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setiap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gangguan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pada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meliputi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aritmia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arteri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koroner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lain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sebagainya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AD3E52" w:rsidRPr="00AD3E52" w:rsidRDefault="00AD3E52" w:rsidP="00AD3E52">
      <w:pPr>
        <w:numPr>
          <w:ilvl w:val="0"/>
          <w:numId w:val="7"/>
        </w:numPr>
        <w:spacing w:before="100" w:beforeAutospacing="1" w:after="100" w:afterAutospacing="1" w:line="240" w:lineRule="auto"/>
        <w:rPr>
          <w:ins w:id="10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109" w:author="Unknown">
        <w:r w:rsidRPr="00AD3E5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Varises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br/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Varises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merupakan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pembuluh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vena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membengkak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terlihat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menonjol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permukaan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kulit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Kondisi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dikarenakan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oleh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seharusnya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dialirkan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justru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kembali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kaki.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Pasalnya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katup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vena yang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berfungsi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mengangkut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darah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jantung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tidak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menutup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dengan</w:t>
        </w:r>
        <w:proofErr w:type="spellEnd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D3E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benar</w:t>
        </w:r>
        <w:proofErr w:type="spellEnd"/>
      </w:ins>
    </w:p>
    <w:p w:rsidR="00E34579" w:rsidRPr="00AD3E52" w:rsidRDefault="00E34579">
      <w:pPr>
        <w:rPr>
          <w:rFonts w:ascii="Times New Roman" w:hAnsi="Times New Roman" w:cs="Times New Roman"/>
          <w:color w:val="000000" w:themeColor="text1"/>
        </w:rPr>
      </w:pPr>
    </w:p>
    <w:sectPr w:rsidR="00E34579" w:rsidRPr="00AD3E52" w:rsidSect="00E34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4695"/>
    <w:multiLevelType w:val="multilevel"/>
    <w:tmpl w:val="EC1C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A39ED"/>
    <w:multiLevelType w:val="multilevel"/>
    <w:tmpl w:val="E1E0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377BC"/>
    <w:multiLevelType w:val="multilevel"/>
    <w:tmpl w:val="6142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D38F2"/>
    <w:multiLevelType w:val="multilevel"/>
    <w:tmpl w:val="D87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541F00"/>
    <w:multiLevelType w:val="multilevel"/>
    <w:tmpl w:val="FE28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EE0A6B"/>
    <w:multiLevelType w:val="multilevel"/>
    <w:tmpl w:val="C868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6730FC"/>
    <w:multiLevelType w:val="multilevel"/>
    <w:tmpl w:val="E1E6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E52"/>
    <w:rsid w:val="00AD3E52"/>
    <w:rsid w:val="00E34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579"/>
  </w:style>
  <w:style w:type="paragraph" w:styleId="Heading1">
    <w:name w:val="heading 1"/>
    <w:basedOn w:val="Normal"/>
    <w:link w:val="Heading1Char"/>
    <w:uiPriority w:val="9"/>
    <w:qFormat/>
    <w:rsid w:val="00AD3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3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3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E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3E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3E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yline">
    <w:name w:val="byline"/>
    <w:basedOn w:val="DefaultParagraphFont"/>
    <w:rsid w:val="00AD3E52"/>
  </w:style>
  <w:style w:type="character" w:customStyle="1" w:styleId="entry-author">
    <w:name w:val="entry-author"/>
    <w:basedOn w:val="DefaultParagraphFont"/>
    <w:rsid w:val="00AD3E52"/>
  </w:style>
  <w:style w:type="character" w:styleId="Hyperlink">
    <w:name w:val="Hyperlink"/>
    <w:basedOn w:val="DefaultParagraphFont"/>
    <w:uiPriority w:val="99"/>
    <w:semiHidden/>
    <w:unhideWhenUsed/>
    <w:rsid w:val="00AD3E52"/>
    <w:rPr>
      <w:color w:val="0000FF"/>
      <w:u w:val="single"/>
    </w:rPr>
  </w:style>
  <w:style w:type="character" w:customStyle="1" w:styleId="posted-on">
    <w:name w:val="posted-on"/>
    <w:basedOn w:val="DefaultParagraphFont"/>
    <w:rsid w:val="00AD3E52"/>
  </w:style>
  <w:style w:type="paragraph" w:styleId="NormalWeb">
    <w:name w:val="Normal (Web)"/>
    <w:basedOn w:val="Normal"/>
    <w:uiPriority w:val="99"/>
    <w:semiHidden/>
    <w:unhideWhenUsed/>
    <w:rsid w:val="00AD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E52"/>
    <w:rPr>
      <w:b/>
      <w:bCs/>
    </w:rPr>
  </w:style>
  <w:style w:type="paragraph" w:customStyle="1" w:styleId="ez-toc-title">
    <w:name w:val="ez-toc-title"/>
    <w:basedOn w:val="Normal"/>
    <w:rsid w:val="00AD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section">
    <w:name w:val="ez-toc-section"/>
    <w:basedOn w:val="DefaultParagraphFont"/>
    <w:rsid w:val="00AD3E52"/>
  </w:style>
  <w:style w:type="paragraph" w:styleId="BalloonText">
    <w:name w:val="Balloon Text"/>
    <w:basedOn w:val="Normal"/>
    <w:link w:val="BalloonTextChar"/>
    <w:uiPriority w:val="99"/>
    <w:semiHidden/>
    <w:unhideWhenUsed/>
    <w:rsid w:val="00AD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3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464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eribelajar.co.id/wp-content/uploads/2019/01/jantung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ateribelajar.co.id/wp-content/uploads/2019/01/darah.jpg" TargetMode="External"/><Relationship Id="rId5" Type="http://schemas.openxmlformats.org/officeDocument/2006/relationships/hyperlink" Target="https://materibelajar.co.id/wp-content/uploads/2019/01/sistem-peredaran-darah-manusia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materibelajar.co.id/wp-content/uploads/2019/01/pembuluh-darah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1076</Words>
  <Characters>6136</Characters>
  <Application>Microsoft Office Word</Application>
  <DocSecurity>0</DocSecurity>
  <Lines>51</Lines>
  <Paragraphs>14</Paragraphs>
  <ScaleCrop>false</ScaleCrop>
  <Company>Grizli777</Company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2019-11-19T00:40:00Z</dcterms:created>
  <dcterms:modified xsi:type="dcterms:W3CDTF">2019-11-19T00:43:00Z</dcterms:modified>
</cp:coreProperties>
</file>